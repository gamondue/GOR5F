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46" w:rsidRPr="00093C20" w:rsidRDefault="00D96A21" w:rsidP="00093C20">
      <w:pPr>
        <w:pStyle w:val="Titolo"/>
        <w:rPr>
          <w:rStyle w:val="Enfasicorsivo"/>
        </w:rPr>
      </w:pPr>
      <w:proofErr w:type="spellStart"/>
      <w:r>
        <w:rPr>
          <w:rStyle w:val="Enfasicorsivo"/>
        </w:rPr>
        <w:t>Gor</w:t>
      </w:r>
      <w:r w:rsidR="00F44D2A">
        <w:rPr>
          <w:rStyle w:val="Enfasicorsivo"/>
        </w:rPr>
        <w:t>Acquire</w:t>
      </w:r>
      <w:proofErr w:type="spellEnd"/>
    </w:p>
    <w:p w:rsidR="00093C20" w:rsidRPr="00093C20" w:rsidRDefault="00093C20" w:rsidP="00093C20">
      <w:pPr>
        <w:rPr>
          <w:rStyle w:val="Titolodellibro"/>
        </w:rPr>
      </w:pPr>
      <w:r w:rsidRPr="00093C20">
        <w:rPr>
          <w:rStyle w:val="Titolodellibro"/>
        </w:rPr>
        <w:t>Indice</w:t>
      </w:r>
    </w:p>
    <w:sdt>
      <w:sdtPr>
        <w:rPr>
          <w:rFonts w:asciiTheme="minorHAnsi" w:eastAsiaTheme="minorHAnsi" w:hAnsiTheme="minorHAnsi" w:cstheme="minorBidi"/>
          <w:b w:val="0"/>
          <w:bCs w:val="0"/>
          <w:smallCaps/>
          <w:color w:val="auto"/>
          <w:spacing w:val="5"/>
          <w:sz w:val="22"/>
          <w:szCs w:val="22"/>
          <w:lang w:eastAsia="en-US"/>
        </w:rPr>
        <w:id w:val="990833631"/>
        <w:docPartObj>
          <w:docPartGallery w:val="Table of Contents"/>
          <w:docPartUnique/>
        </w:docPartObj>
      </w:sdtPr>
      <w:sdtContent>
        <w:p w:rsidR="006532E9" w:rsidRDefault="006532E9">
          <w:pPr>
            <w:pStyle w:val="Titolosommario"/>
          </w:pPr>
          <w:r>
            <w:t>Sommario</w:t>
          </w:r>
        </w:p>
        <w:p w:rsidR="006532E9" w:rsidRDefault="009D5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D58C8">
            <w:fldChar w:fldCharType="begin"/>
          </w:r>
          <w:r w:rsidR="006532E9">
            <w:instrText xml:space="preserve"> TOC \o "1-3" \h \z \u </w:instrText>
          </w:r>
          <w:r w:rsidRPr="009D58C8">
            <w:fldChar w:fldCharType="separate"/>
          </w:r>
          <w:hyperlink w:anchor="_Toc413408239" w:history="1">
            <w:r w:rsidR="006532E9" w:rsidRPr="005A13BA">
              <w:rPr>
                <w:rStyle w:val="Collegamentoipertestuale"/>
                <w:noProof/>
              </w:rPr>
              <w:t>Scopo e campo di applicazione</w:t>
            </w:r>
            <w:r w:rsidR="00653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2E9">
              <w:rPr>
                <w:noProof/>
                <w:webHidden/>
              </w:rPr>
              <w:instrText xml:space="preserve"> PAGEREF _Toc413408239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E9" w:rsidRDefault="009D5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3408240" w:history="1">
            <w:r w:rsidR="006532E9" w:rsidRPr="005A13BA">
              <w:rPr>
                <w:rStyle w:val="Collegamentoipertestuale"/>
                <w:noProof/>
              </w:rPr>
              <w:t>Documenti di riferimento</w:t>
            </w:r>
            <w:r w:rsidR="00653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2E9">
              <w:rPr>
                <w:noProof/>
                <w:webHidden/>
              </w:rPr>
              <w:instrText xml:space="preserve"> PAGEREF _Toc413408240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E9" w:rsidRDefault="009D5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3408241" w:history="1">
            <w:r w:rsidR="006532E9" w:rsidRPr="005A13BA">
              <w:rPr>
                <w:rStyle w:val="Collegamentoipertestuale"/>
                <w:noProof/>
              </w:rPr>
              <w:t>Strumentazione, dispositivi e apparecchiature utilizzate</w:t>
            </w:r>
            <w:r w:rsidR="00653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2E9">
              <w:rPr>
                <w:noProof/>
                <w:webHidden/>
              </w:rPr>
              <w:instrText xml:space="preserve"> PAGEREF _Toc413408241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E9" w:rsidRDefault="009D5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3408242" w:history="1">
            <w:r w:rsidR="006532E9" w:rsidRPr="005A13BA">
              <w:rPr>
                <w:rStyle w:val="Collegamentoipertestuale"/>
                <w:noProof/>
              </w:rPr>
              <w:t>Condizioni di utilizzo</w:t>
            </w:r>
            <w:r w:rsidR="00653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2E9">
              <w:rPr>
                <w:noProof/>
                <w:webHidden/>
              </w:rPr>
              <w:instrText xml:space="preserve"> PAGEREF _Toc413408242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E9" w:rsidRDefault="009D5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3408243" w:history="1">
            <w:r w:rsidR="006532E9" w:rsidRPr="005A13BA">
              <w:rPr>
                <w:rStyle w:val="Collegamentoipertestuale"/>
                <w:noProof/>
              </w:rPr>
              <w:t>Operazioni preliminari</w:t>
            </w:r>
            <w:r w:rsidR="00653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2E9">
              <w:rPr>
                <w:noProof/>
                <w:webHidden/>
              </w:rPr>
              <w:instrText xml:space="preserve"> PAGEREF _Toc413408243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E9" w:rsidRDefault="009D5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3408244" w:history="1">
            <w:r w:rsidR="006532E9" w:rsidRPr="005A13BA">
              <w:rPr>
                <w:rStyle w:val="Collegamentoipertestuale"/>
                <w:noProof/>
              </w:rPr>
              <w:t>Operazioni da svolgere (procedimento operativo)</w:t>
            </w:r>
            <w:r w:rsidR="00653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2E9">
              <w:rPr>
                <w:noProof/>
                <w:webHidden/>
              </w:rPr>
              <w:instrText xml:space="preserve"> PAGEREF _Toc413408244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E9" w:rsidRDefault="009D5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3408245" w:history="1">
            <w:r w:rsidR="004D6703">
              <w:rPr>
                <w:rStyle w:val="Collegamentoipertestuale"/>
                <w:noProof/>
              </w:rPr>
              <w:t>Registrazioni</w:t>
            </w:r>
            <w:r w:rsidR="00653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2E9">
              <w:rPr>
                <w:noProof/>
                <w:webHidden/>
              </w:rPr>
              <w:instrText xml:space="preserve"> PAGEREF _Toc413408245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E9" w:rsidRDefault="009D58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3408246" w:history="1">
            <w:r w:rsidR="006532E9" w:rsidRPr="005A13BA">
              <w:rPr>
                <w:rStyle w:val="Collegamentoipertestuale"/>
                <w:noProof/>
              </w:rPr>
              <w:t>Operazioni conclusive</w:t>
            </w:r>
            <w:r w:rsidR="00653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2E9">
              <w:rPr>
                <w:noProof/>
                <w:webHidden/>
              </w:rPr>
              <w:instrText xml:space="preserve"> PAGEREF _Toc413408246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E9" w:rsidRDefault="009D58C8">
          <w:r>
            <w:rPr>
              <w:b/>
              <w:bCs/>
            </w:rPr>
            <w:fldChar w:fldCharType="end"/>
          </w:r>
        </w:p>
      </w:sdtContent>
    </w:sdt>
    <w:p w:rsidR="00D96A21" w:rsidRDefault="00D96A21" w:rsidP="00D96A21">
      <w:pPr>
        <w:pStyle w:val="Tito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96A21" w:rsidRDefault="00D96A21" w:rsidP="00D96A21">
      <w:pPr>
        <w:pStyle w:val="Tito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96A21" w:rsidRPr="00D96A21" w:rsidRDefault="00093C20" w:rsidP="00D96A21">
      <w:pPr>
        <w:pStyle w:val="Titolo1"/>
      </w:pPr>
      <w:r>
        <w:t xml:space="preserve">Tabella delle revisioni </w:t>
      </w:r>
    </w:p>
    <w:tbl>
      <w:tblPr>
        <w:tblStyle w:val="Sfondochiaro-Colore11"/>
        <w:tblW w:w="9878" w:type="dxa"/>
        <w:tblLook w:val="04A0"/>
      </w:tblPr>
      <w:tblGrid>
        <w:gridCol w:w="2469"/>
        <w:gridCol w:w="2469"/>
        <w:gridCol w:w="2470"/>
        <w:gridCol w:w="2470"/>
      </w:tblGrid>
      <w:tr w:rsidR="00F44D2A" w:rsidRPr="00F44D2A" w:rsidTr="00F44D2A">
        <w:trPr>
          <w:cnfStyle w:val="100000000000"/>
          <w:trHeight w:val="544"/>
        </w:trPr>
        <w:tc>
          <w:tcPr>
            <w:cnfStyle w:val="001000000000"/>
            <w:tcW w:w="2469" w:type="dxa"/>
          </w:tcPr>
          <w:p w:rsidR="00F44D2A" w:rsidRPr="00F44D2A" w:rsidRDefault="00F44D2A" w:rsidP="00C83339">
            <w:proofErr w:type="spellStart"/>
            <w:r w:rsidRPr="00F44D2A">
              <w:t>n.rev.</w:t>
            </w:r>
            <w:proofErr w:type="spellEnd"/>
          </w:p>
        </w:tc>
        <w:tc>
          <w:tcPr>
            <w:tcW w:w="2469" w:type="dxa"/>
          </w:tcPr>
          <w:p w:rsidR="00F44D2A" w:rsidRPr="00F44D2A" w:rsidRDefault="00F44D2A" w:rsidP="00C83339">
            <w:pPr>
              <w:cnfStyle w:val="100000000000"/>
            </w:pPr>
            <w:r w:rsidRPr="00F44D2A">
              <w:t>Data di emissione</w:t>
            </w: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100000000000"/>
            </w:pPr>
            <w:r w:rsidRPr="00F44D2A">
              <w:t>Preparata da nome/firma</w:t>
            </w: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100000000000"/>
            </w:pPr>
            <w:r w:rsidRPr="00F44D2A">
              <w:t xml:space="preserve">Approvata da Nome/firma </w:t>
            </w:r>
          </w:p>
        </w:tc>
      </w:tr>
      <w:tr w:rsidR="00F44D2A" w:rsidRPr="00F44D2A" w:rsidTr="00F44D2A">
        <w:trPr>
          <w:cnfStyle w:val="000000100000"/>
          <w:trHeight w:val="544"/>
        </w:trPr>
        <w:tc>
          <w:tcPr>
            <w:cnfStyle w:val="001000000000"/>
            <w:tcW w:w="2469" w:type="dxa"/>
          </w:tcPr>
          <w:p w:rsidR="00F44D2A" w:rsidRPr="00F44D2A" w:rsidRDefault="00EA3086" w:rsidP="00C83339">
            <w:r>
              <w:t>1</w:t>
            </w:r>
          </w:p>
        </w:tc>
        <w:tc>
          <w:tcPr>
            <w:tcW w:w="2469" w:type="dxa"/>
          </w:tcPr>
          <w:p w:rsidR="00F44D2A" w:rsidRDefault="008359CB" w:rsidP="00C83339">
            <w:pPr>
              <w:cnfStyle w:val="000000100000"/>
            </w:pPr>
            <w:r>
              <w:t>27-02-2015</w:t>
            </w:r>
          </w:p>
          <w:p w:rsidR="00F44D2A" w:rsidRPr="00F44D2A" w:rsidRDefault="00F44D2A" w:rsidP="00C83339">
            <w:pPr>
              <w:cnfStyle w:val="000000100000"/>
            </w:pPr>
          </w:p>
        </w:tc>
        <w:tc>
          <w:tcPr>
            <w:tcW w:w="2470" w:type="dxa"/>
          </w:tcPr>
          <w:p w:rsidR="00F44D2A" w:rsidRPr="00F44D2A" w:rsidRDefault="00EA3086" w:rsidP="00C83339">
            <w:pPr>
              <w:cnfStyle w:val="000000100000"/>
            </w:pPr>
            <w:r>
              <w:t>Francesco Lippolis</w:t>
            </w:r>
          </w:p>
        </w:tc>
        <w:tc>
          <w:tcPr>
            <w:tcW w:w="2470" w:type="dxa"/>
          </w:tcPr>
          <w:p w:rsidR="00F44D2A" w:rsidRPr="00F44D2A" w:rsidRDefault="00EA3086" w:rsidP="00C83339">
            <w:pPr>
              <w:cnfStyle w:val="000000100000"/>
            </w:pPr>
            <w:r>
              <w:t xml:space="preserve"> Francesco Lippolis</w:t>
            </w:r>
          </w:p>
        </w:tc>
      </w:tr>
      <w:tr w:rsidR="00F44D2A" w:rsidRPr="00F44D2A" w:rsidTr="00F44D2A">
        <w:trPr>
          <w:trHeight w:val="544"/>
        </w:trPr>
        <w:tc>
          <w:tcPr>
            <w:cnfStyle w:val="001000000000"/>
            <w:tcW w:w="2469" w:type="dxa"/>
          </w:tcPr>
          <w:p w:rsidR="00F44D2A" w:rsidRPr="00F44D2A" w:rsidRDefault="008359CB" w:rsidP="00C83339">
            <w:r>
              <w:t>2</w:t>
            </w:r>
          </w:p>
        </w:tc>
        <w:tc>
          <w:tcPr>
            <w:tcW w:w="2469" w:type="dxa"/>
          </w:tcPr>
          <w:p w:rsidR="00F44D2A" w:rsidRPr="00F44D2A" w:rsidRDefault="008359CB" w:rsidP="00C83339">
            <w:pPr>
              <w:cnfStyle w:val="000000000000"/>
            </w:pPr>
            <w:r>
              <w:t>10-04-2015</w:t>
            </w:r>
          </w:p>
        </w:tc>
        <w:tc>
          <w:tcPr>
            <w:tcW w:w="2470" w:type="dxa"/>
          </w:tcPr>
          <w:p w:rsidR="00F44D2A" w:rsidRPr="00F44D2A" w:rsidRDefault="008359CB" w:rsidP="00C83339">
            <w:pPr>
              <w:cnfStyle w:val="000000000000"/>
            </w:pPr>
            <w:r>
              <w:t xml:space="preserve">Francesco </w:t>
            </w:r>
            <w:proofErr w:type="spellStart"/>
            <w:r>
              <w:t>Lippolis</w:t>
            </w:r>
            <w:proofErr w:type="spellEnd"/>
          </w:p>
        </w:tc>
        <w:tc>
          <w:tcPr>
            <w:tcW w:w="2470" w:type="dxa"/>
          </w:tcPr>
          <w:p w:rsidR="00F44D2A" w:rsidRPr="00F44D2A" w:rsidRDefault="008359CB" w:rsidP="00C83339">
            <w:pPr>
              <w:cnfStyle w:val="000000000000"/>
            </w:pPr>
            <w:r>
              <w:t xml:space="preserve">Francesco </w:t>
            </w:r>
            <w:proofErr w:type="spellStart"/>
            <w:r>
              <w:t>Lippolis</w:t>
            </w:r>
            <w:proofErr w:type="spellEnd"/>
          </w:p>
        </w:tc>
      </w:tr>
      <w:tr w:rsidR="00F44D2A" w:rsidRPr="00F44D2A" w:rsidTr="00F44D2A">
        <w:trPr>
          <w:cnfStyle w:val="000000100000"/>
          <w:trHeight w:val="544"/>
        </w:trPr>
        <w:tc>
          <w:tcPr>
            <w:cnfStyle w:val="001000000000"/>
            <w:tcW w:w="2469" w:type="dxa"/>
          </w:tcPr>
          <w:p w:rsidR="00F44D2A" w:rsidRPr="00F44D2A" w:rsidRDefault="00F44D2A" w:rsidP="00C83339"/>
        </w:tc>
        <w:tc>
          <w:tcPr>
            <w:tcW w:w="2469" w:type="dxa"/>
          </w:tcPr>
          <w:p w:rsidR="00F44D2A" w:rsidRPr="00F44D2A" w:rsidRDefault="00F44D2A" w:rsidP="00C83339">
            <w:pPr>
              <w:cnfStyle w:val="000000100000"/>
            </w:pP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000000100000"/>
            </w:pP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000000100000"/>
            </w:pPr>
          </w:p>
        </w:tc>
      </w:tr>
      <w:tr w:rsidR="00F44D2A" w:rsidRPr="00F44D2A" w:rsidTr="00F44D2A">
        <w:trPr>
          <w:trHeight w:val="544"/>
        </w:trPr>
        <w:tc>
          <w:tcPr>
            <w:cnfStyle w:val="001000000000"/>
            <w:tcW w:w="2469" w:type="dxa"/>
          </w:tcPr>
          <w:p w:rsidR="00F44D2A" w:rsidRPr="00F44D2A" w:rsidRDefault="00F44D2A" w:rsidP="00C83339"/>
        </w:tc>
        <w:tc>
          <w:tcPr>
            <w:tcW w:w="2469" w:type="dxa"/>
          </w:tcPr>
          <w:p w:rsidR="00F44D2A" w:rsidRPr="00F44D2A" w:rsidRDefault="00F44D2A" w:rsidP="00C83339">
            <w:pPr>
              <w:cnfStyle w:val="000000000000"/>
            </w:pP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000000000000"/>
            </w:pP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000000000000"/>
            </w:pPr>
          </w:p>
        </w:tc>
      </w:tr>
      <w:tr w:rsidR="00F44D2A" w:rsidRPr="00F44D2A" w:rsidTr="00F44D2A">
        <w:trPr>
          <w:cnfStyle w:val="000000100000"/>
          <w:trHeight w:val="544"/>
        </w:trPr>
        <w:tc>
          <w:tcPr>
            <w:cnfStyle w:val="001000000000"/>
            <w:tcW w:w="2469" w:type="dxa"/>
          </w:tcPr>
          <w:p w:rsidR="00F44D2A" w:rsidRPr="00F44D2A" w:rsidRDefault="00F44D2A" w:rsidP="00C83339"/>
        </w:tc>
        <w:tc>
          <w:tcPr>
            <w:tcW w:w="2469" w:type="dxa"/>
          </w:tcPr>
          <w:p w:rsidR="00F44D2A" w:rsidRPr="00F44D2A" w:rsidRDefault="00F44D2A" w:rsidP="00C83339">
            <w:pPr>
              <w:cnfStyle w:val="000000100000"/>
            </w:pP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000000100000"/>
            </w:pP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000000100000"/>
            </w:pPr>
          </w:p>
        </w:tc>
      </w:tr>
      <w:tr w:rsidR="00F44D2A" w:rsidRPr="00F44D2A" w:rsidTr="00F44D2A">
        <w:trPr>
          <w:trHeight w:val="544"/>
        </w:trPr>
        <w:tc>
          <w:tcPr>
            <w:cnfStyle w:val="001000000000"/>
            <w:tcW w:w="2469" w:type="dxa"/>
          </w:tcPr>
          <w:p w:rsidR="00F44D2A" w:rsidRPr="00F44D2A" w:rsidRDefault="00F44D2A" w:rsidP="00C83339"/>
        </w:tc>
        <w:tc>
          <w:tcPr>
            <w:tcW w:w="2469" w:type="dxa"/>
          </w:tcPr>
          <w:p w:rsidR="00F44D2A" w:rsidRPr="00F44D2A" w:rsidRDefault="00F44D2A" w:rsidP="00C83339">
            <w:pPr>
              <w:cnfStyle w:val="000000000000"/>
            </w:pP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000000000000"/>
            </w:pPr>
          </w:p>
        </w:tc>
        <w:tc>
          <w:tcPr>
            <w:tcW w:w="2470" w:type="dxa"/>
          </w:tcPr>
          <w:p w:rsidR="00F44D2A" w:rsidRPr="00F44D2A" w:rsidRDefault="00F44D2A" w:rsidP="00C83339">
            <w:pPr>
              <w:cnfStyle w:val="000000000000"/>
            </w:pPr>
          </w:p>
        </w:tc>
      </w:tr>
    </w:tbl>
    <w:p w:rsidR="00093C20" w:rsidRDefault="00093C20" w:rsidP="00093C20"/>
    <w:p w:rsidR="00EA3086" w:rsidRDefault="00EA3086" w:rsidP="00EA3086"/>
    <w:p w:rsidR="00093C20" w:rsidRDefault="00093C20" w:rsidP="00093C20">
      <w:pPr>
        <w:pStyle w:val="Titolo1"/>
      </w:pPr>
      <w:bookmarkStart w:id="0" w:name="_Toc413408239"/>
      <w:r>
        <w:lastRenderedPageBreak/>
        <w:t>Scopo e campo di applicazione</w:t>
      </w:r>
      <w:bookmarkEnd w:id="0"/>
    </w:p>
    <w:p w:rsidR="00EA3086" w:rsidRPr="00EA3086" w:rsidRDefault="00EA3086" w:rsidP="00D96A2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 </w:t>
      </w:r>
      <w:r w:rsidR="00D96A21">
        <w:rPr>
          <w:sz w:val="20"/>
          <w:szCs w:val="20"/>
        </w:rPr>
        <w:t>scopo è</w:t>
      </w:r>
      <w:r w:rsidR="006532E9">
        <w:rPr>
          <w:sz w:val="20"/>
          <w:szCs w:val="20"/>
        </w:rPr>
        <w:t xml:space="preserve"> di creare una class</w:t>
      </w:r>
      <w:r>
        <w:rPr>
          <w:sz w:val="20"/>
          <w:szCs w:val="20"/>
        </w:rPr>
        <w:t>e GORA</w:t>
      </w:r>
      <w:r w:rsidR="006532E9">
        <w:rPr>
          <w:sz w:val="20"/>
          <w:szCs w:val="20"/>
        </w:rPr>
        <w:t>C</w:t>
      </w:r>
      <w:r>
        <w:rPr>
          <w:sz w:val="20"/>
          <w:szCs w:val="20"/>
        </w:rPr>
        <w:t xml:space="preserve">QUIRE il quale serve per memorizzare in un database tutti i dati che la nostra </w:t>
      </w:r>
      <w:r w:rsidR="006532E9">
        <w:rPr>
          <w:sz w:val="20"/>
          <w:szCs w:val="20"/>
        </w:rPr>
        <w:t>centralina</w:t>
      </w:r>
      <w:r>
        <w:rPr>
          <w:sz w:val="20"/>
          <w:szCs w:val="20"/>
        </w:rPr>
        <w:t xml:space="preserve"> </w:t>
      </w:r>
      <w:r w:rsidR="005841C3">
        <w:rPr>
          <w:sz w:val="20"/>
          <w:szCs w:val="20"/>
        </w:rPr>
        <w:t xml:space="preserve">dovrà </w:t>
      </w:r>
      <w:r>
        <w:rPr>
          <w:sz w:val="20"/>
          <w:szCs w:val="20"/>
        </w:rPr>
        <w:t>leggere</w:t>
      </w:r>
      <w:r w:rsidR="005841C3">
        <w:rPr>
          <w:sz w:val="20"/>
          <w:szCs w:val="20"/>
        </w:rPr>
        <w:t xml:space="preserve"> tramite i sensori</w:t>
      </w:r>
      <w:bookmarkStart w:id="1" w:name="_GoBack"/>
      <w:bookmarkEnd w:id="1"/>
      <w:r>
        <w:rPr>
          <w:sz w:val="20"/>
          <w:szCs w:val="20"/>
        </w:rPr>
        <w:t>.</w:t>
      </w:r>
    </w:p>
    <w:p w:rsidR="00093C20" w:rsidRPr="00093C20" w:rsidRDefault="00093C20" w:rsidP="00093C20">
      <w:pPr>
        <w:pStyle w:val="Titolo1"/>
      </w:pPr>
      <w:bookmarkStart w:id="2" w:name="_Toc413408240"/>
      <w:r>
        <w:t>Documenti di riferimento</w:t>
      </w:r>
      <w:bookmarkEnd w:id="2"/>
    </w:p>
    <w:p w:rsidR="00D96A21" w:rsidRPr="00D96A21" w:rsidRDefault="00093C20" w:rsidP="00093C20">
      <w:pPr>
        <w:rPr>
          <w:sz w:val="20"/>
          <w:szCs w:val="20"/>
        </w:rPr>
      </w:pPr>
      <w:r>
        <w:t>Norme:</w:t>
      </w:r>
      <w:r w:rsidR="00D96A21">
        <w:t xml:space="preserve"> </w:t>
      </w:r>
      <w:r w:rsidR="00D96A21">
        <w:rPr>
          <w:sz w:val="20"/>
          <w:szCs w:val="20"/>
        </w:rPr>
        <w:t>n</w:t>
      </w:r>
      <w:r w:rsidR="00D96A21" w:rsidRPr="00D96A21">
        <w:rPr>
          <w:sz w:val="20"/>
          <w:szCs w:val="20"/>
        </w:rPr>
        <w:t>essuna</w:t>
      </w:r>
    </w:p>
    <w:p w:rsidR="00093C20" w:rsidRDefault="00093C20" w:rsidP="00093C20">
      <w:r>
        <w:t xml:space="preserve">Documenti interni: </w:t>
      </w:r>
      <w:r w:rsidR="00D96A21">
        <w:t xml:space="preserve"> </w:t>
      </w:r>
      <w:r w:rsidR="00D96A21">
        <w:rPr>
          <w:sz w:val="20"/>
          <w:szCs w:val="20"/>
        </w:rPr>
        <w:t>n</w:t>
      </w:r>
      <w:r w:rsidR="00D96A21" w:rsidRPr="00D96A21">
        <w:rPr>
          <w:sz w:val="20"/>
          <w:szCs w:val="20"/>
        </w:rPr>
        <w:t>essuna</w:t>
      </w:r>
    </w:p>
    <w:p w:rsidR="00093C20" w:rsidRDefault="00093C20" w:rsidP="00093C20">
      <w:r>
        <w:t>Altri:</w:t>
      </w:r>
      <w:r w:rsidR="00D96A21">
        <w:t xml:space="preserve"> </w:t>
      </w:r>
      <w:r w:rsidR="00D96A21">
        <w:rPr>
          <w:sz w:val="20"/>
          <w:szCs w:val="20"/>
        </w:rPr>
        <w:t>n</w:t>
      </w:r>
      <w:r w:rsidR="00D96A21" w:rsidRPr="00D96A21">
        <w:rPr>
          <w:sz w:val="20"/>
          <w:szCs w:val="20"/>
        </w:rPr>
        <w:t>essuna</w:t>
      </w:r>
    </w:p>
    <w:p w:rsidR="00093C20" w:rsidRDefault="00093C20" w:rsidP="00093C20">
      <w:pPr>
        <w:pStyle w:val="Titolo1"/>
      </w:pPr>
      <w:bookmarkStart w:id="3" w:name="_Toc413408241"/>
      <w:r>
        <w:t>Strumentazione, dispositivi e apparecchiature utilizzate</w:t>
      </w:r>
      <w:bookmarkEnd w:id="3"/>
    </w:p>
    <w:p w:rsidR="00A02C03" w:rsidRDefault="004D6703" w:rsidP="004D6703">
      <w:pPr>
        <w:pStyle w:val="Paragrafoelenco"/>
        <w:numPr>
          <w:ilvl w:val="0"/>
          <w:numId w:val="3"/>
        </w:numPr>
        <w:rPr>
          <w:ins w:id="4" w:author="francesco.lippolis" w:date="2015-04-17T12:57:00Z"/>
        </w:rPr>
      </w:pPr>
      <w:proofErr w:type="spellStart"/>
      <w:r>
        <w:t>Pc</w:t>
      </w:r>
      <w:proofErr w:type="spellEnd"/>
      <w:r>
        <w:t xml:space="preserve"> contenente </w:t>
      </w:r>
      <w:proofErr w:type="spellStart"/>
      <w:r>
        <w:t>DataBase</w:t>
      </w:r>
      <w:proofErr w:type="spellEnd"/>
      <w:ins w:id="5" w:author="francesco.lippolis" w:date="2015-04-17T12:57:00Z">
        <w:r w:rsidR="00A02C03">
          <w:t xml:space="preserve"> </w:t>
        </w:r>
      </w:ins>
    </w:p>
    <w:p w:rsidR="00A02C03" w:rsidRDefault="00A02C03" w:rsidP="004D6703">
      <w:pPr>
        <w:pStyle w:val="Paragrafoelenco"/>
        <w:numPr>
          <w:ilvl w:val="0"/>
          <w:numId w:val="3"/>
        </w:numPr>
        <w:rPr>
          <w:ins w:id="6" w:author="francesco.lippolis" w:date="2015-04-17T12:58:00Z"/>
        </w:rPr>
      </w:pPr>
      <w:proofErr w:type="spellStart"/>
      <w:ins w:id="7" w:author="francesco.lippolis" w:date="2015-04-17T12:57:00Z">
        <w:r>
          <w:t>Rasp</w:t>
        </w:r>
      </w:ins>
      <w:ins w:id="8" w:author="francesco.lippolis" w:date="2015-04-17T12:58:00Z">
        <w:r>
          <w:t>Berry</w:t>
        </w:r>
        <w:proofErr w:type="spellEnd"/>
        <w:r>
          <w:t xml:space="preserve"> Pi</w:t>
        </w:r>
      </w:ins>
    </w:p>
    <w:p w:rsidR="00A02C03" w:rsidRDefault="00A02C03" w:rsidP="004D6703">
      <w:pPr>
        <w:pStyle w:val="Paragrafoelenco"/>
        <w:numPr>
          <w:ilvl w:val="0"/>
          <w:numId w:val="3"/>
        </w:numPr>
        <w:rPr>
          <w:ins w:id="9" w:author="francesco.lippolis" w:date="2015-04-17T12:58:00Z"/>
        </w:rPr>
      </w:pPr>
      <w:ins w:id="10" w:author="francesco.lippolis" w:date="2015-04-17T12:58:00Z">
        <w:r>
          <w:t>Sensori di luce, umidità, temperatura</w:t>
        </w:r>
      </w:ins>
    </w:p>
    <w:p w:rsidR="004D6703" w:rsidRPr="004D6703" w:rsidRDefault="00A02C03" w:rsidP="004D6703">
      <w:pPr>
        <w:pStyle w:val="Paragrafoelenco"/>
        <w:numPr>
          <w:ilvl w:val="0"/>
          <w:numId w:val="3"/>
        </w:numPr>
      </w:pPr>
      <w:proofErr w:type="spellStart"/>
      <w:ins w:id="11" w:author="francesco.lippolis" w:date="2015-04-17T12:58:00Z">
        <w:r>
          <w:t>Pc</w:t>
        </w:r>
        <w:proofErr w:type="spellEnd"/>
        <w:r>
          <w:t xml:space="preserve"> per stesura codice </w:t>
        </w:r>
        <w:proofErr w:type="spellStart"/>
        <w:r>
          <w:t>C#</w:t>
        </w:r>
        <w:proofErr w:type="spellEnd"/>
        <w:r>
          <w:t xml:space="preserve"> con </w:t>
        </w:r>
        <w:proofErr w:type="spellStart"/>
        <w:r>
          <w:t>preIstallato</w:t>
        </w:r>
        <w:proofErr w:type="spellEnd"/>
        <w:r>
          <w:t xml:space="preserve"> </w:t>
        </w:r>
        <w:proofErr w:type="spellStart"/>
        <w:r>
          <w:t>Visual</w:t>
        </w:r>
        <w:proofErr w:type="spellEnd"/>
        <w:r>
          <w:t xml:space="preserve"> Studio 2013</w:t>
        </w:r>
      </w:ins>
      <w:r w:rsidR="004D6703">
        <w:t xml:space="preserve"> </w:t>
      </w:r>
    </w:p>
    <w:p w:rsidR="00093C20" w:rsidRDefault="00093C20" w:rsidP="00093C20">
      <w:pPr>
        <w:pStyle w:val="Titolo1"/>
      </w:pPr>
      <w:bookmarkStart w:id="12" w:name="_Toc413408242"/>
      <w:r>
        <w:t>Condizioni di utilizzo</w:t>
      </w:r>
      <w:bookmarkEnd w:id="12"/>
    </w:p>
    <w:p w:rsidR="00EA3086" w:rsidRPr="00EA3086" w:rsidRDefault="00EA3086" w:rsidP="00D96A21">
      <w:pPr>
        <w:jc w:val="both"/>
      </w:pPr>
      <w:r>
        <w:t xml:space="preserve">Per poter implementare la classe GORACQUIRE è indispensabile avere uno schema </w:t>
      </w:r>
      <w:r w:rsidR="00D96A21">
        <w:t>del database con un diagramma ER</w:t>
      </w:r>
      <w:r>
        <w:t>.</w:t>
      </w:r>
    </w:p>
    <w:p w:rsidR="00EA3086" w:rsidRDefault="00093C20" w:rsidP="00EA3086">
      <w:pPr>
        <w:pStyle w:val="Titolo1"/>
      </w:pPr>
      <w:bookmarkStart w:id="13" w:name="_Toc413408243"/>
      <w:r>
        <w:t>Operazioni preliminari</w:t>
      </w:r>
      <w:bookmarkEnd w:id="13"/>
    </w:p>
    <w:p w:rsidR="00EA3086" w:rsidRPr="00EA3086" w:rsidRDefault="00EA3086" w:rsidP="008359CB">
      <w:pPr>
        <w:jc w:val="both"/>
      </w:pPr>
      <w:r>
        <w:t>Come prima fase si è dovuto decidere e imple</w:t>
      </w:r>
      <w:r w:rsidR="00D96A21">
        <w:t xml:space="preserve">mentare un database, </w:t>
      </w:r>
      <w:r>
        <w:t>e</w:t>
      </w:r>
      <w:r w:rsidR="00D96A21">
        <w:t>d</w:t>
      </w:r>
      <w:r>
        <w:t xml:space="preserve"> stato opport</w:t>
      </w:r>
      <w:r w:rsidR="00D96A21">
        <w:t xml:space="preserve">uno decidere come doveva </w:t>
      </w:r>
      <w:r>
        <w:t>memorizzare i vari dati sul</w:t>
      </w:r>
      <w:r w:rsidR="00D96A21">
        <w:t xml:space="preserve"> database. Una volta deciso si è</w:t>
      </w:r>
      <w:r>
        <w:t xml:space="preserve"> steso al</w:t>
      </w:r>
      <w:r w:rsidR="00D96A21">
        <w:t xml:space="preserve"> diagramma ER per poter creare il</w:t>
      </w:r>
      <w:r>
        <w:t xml:space="preserve"> database fisico. Una</w:t>
      </w:r>
      <w:r w:rsidR="00D96A21">
        <w:t xml:space="preserve"> volta</w:t>
      </w:r>
      <w:r>
        <w:t xml:space="preserve"> costruito il database su un pc si è ini</w:t>
      </w:r>
      <w:r w:rsidR="00D96A21">
        <w:t xml:space="preserve">ziata la creazione della classe in </w:t>
      </w:r>
      <w:proofErr w:type="spellStart"/>
      <w:r w:rsidR="00D96A21">
        <w:t>C#</w:t>
      </w:r>
      <w:proofErr w:type="spellEnd"/>
      <w:r w:rsidR="00D96A21">
        <w:t xml:space="preserve"> per la scrittura dei dati su database.</w:t>
      </w:r>
    </w:p>
    <w:p w:rsidR="00093C20" w:rsidRDefault="00093C20" w:rsidP="00093C20">
      <w:pPr>
        <w:pStyle w:val="Titolo1"/>
      </w:pPr>
      <w:bookmarkStart w:id="14" w:name="_Toc413408244"/>
      <w:r>
        <w:t>Operazioni da svolgere (procedimento operativo)</w:t>
      </w:r>
      <w:bookmarkEnd w:id="14"/>
    </w:p>
    <w:p w:rsidR="00EA3086" w:rsidRDefault="00EA3086" w:rsidP="008359CB">
      <w:pPr>
        <w:jc w:val="both"/>
      </w:pPr>
      <w:r>
        <w:t xml:space="preserve">Per poter utilizzare la classe GORACQUIRE si deve essere in un possesso di un database già creato su una macchina. </w:t>
      </w:r>
    </w:p>
    <w:p w:rsidR="00EA3086" w:rsidRDefault="00EA3086" w:rsidP="008359CB">
      <w:pPr>
        <w:jc w:val="both"/>
      </w:pPr>
      <w:r>
        <w:t xml:space="preserve">Prendere la stringa di connessione del database e creare l’oggetto GORACQUIRE. </w:t>
      </w:r>
    </w:p>
    <w:p w:rsidR="00EA3086" w:rsidRDefault="00EA3086" w:rsidP="008359CB">
      <w:pPr>
        <w:jc w:val="both"/>
        <w:rPr>
          <w:ins w:id="15" w:author="francesco.lippolis" w:date="2015-04-17T12:55:00Z"/>
          <w:rFonts w:cs="Consolas"/>
          <w:color w:val="000000"/>
        </w:rPr>
      </w:pPr>
      <w:r w:rsidRPr="00D96A21">
        <w:t xml:space="preserve">Una volta creato tramite il metodo </w:t>
      </w:r>
      <w:proofErr w:type="spellStart"/>
      <w:r w:rsidR="006532E9" w:rsidRPr="00D96A21">
        <w:rPr>
          <w:rFonts w:cs="Consolas"/>
          <w:color w:val="000000"/>
          <w:highlight w:val="white"/>
        </w:rPr>
        <w:t>SaveMeasurement</w:t>
      </w:r>
      <w:proofErr w:type="spellEnd"/>
      <w:r w:rsidR="006532E9" w:rsidRPr="00D96A21">
        <w:rPr>
          <w:rFonts w:cs="Consolas"/>
          <w:color w:val="000000"/>
          <w:highlight w:val="white"/>
        </w:rPr>
        <w:t>(</w:t>
      </w:r>
      <w:proofErr w:type="spellStart"/>
      <w:r w:rsidR="006532E9" w:rsidRPr="00D96A21">
        <w:rPr>
          <w:rFonts w:cs="Consolas"/>
          <w:color w:val="2B91AF"/>
          <w:highlight w:val="white"/>
        </w:rPr>
        <w:t>Measurement</w:t>
      </w:r>
      <w:proofErr w:type="spellEnd"/>
      <w:r w:rsidR="006532E9" w:rsidRPr="00D96A21">
        <w:rPr>
          <w:rFonts w:cs="Consolas"/>
          <w:color w:val="000000"/>
          <w:highlight w:val="white"/>
        </w:rPr>
        <w:t xml:space="preserve"> m)</w:t>
      </w:r>
      <w:r w:rsidRPr="00D96A21">
        <w:t xml:space="preserve">e possibile scrivere </w:t>
      </w:r>
      <w:r w:rsidR="006532E9" w:rsidRPr="00D96A21">
        <w:t xml:space="preserve">nel database, e passandoli un oggetto </w:t>
      </w:r>
      <w:proofErr w:type="spellStart"/>
      <w:r w:rsidR="006532E9" w:rsidRPr="00D96A21">
        <w:rPr>
          <w:rFonts w:cs="Consolas"/>
          <w:color w:val="2B91AF"/>
          <w:highlight w:val="white"/>
        </w:rPr>
        <w:t>Measurement</w:t>
      </w:r>
      <w:proofErr w:type="spellEnd"/>
      <w:r w:rsidR="006532E9" w:rsidRPr="00D96A21">
        <w:rPr>
          <w:rFonts w:cs="Consolas"/>
          <w:color w:val="000000"/>
          <w:highlight w:val="white"/>
        </w:rPr>
        <w:t xml:space="preserve"> m</w:t>
      </w:r>
      <w:r w:rsidR="006532E9" w:rsidRPr="00D96A21">
        <w:rPr>
          <w:rFonts w:cs="Consolas"/>
          <w:color w:val="000000"/>
        </w:rPr>
        <w:t>, dove conterrà tutti i dati letti dalla centralina.</w:t>
      </w:r>
    </w:p>
    <w:p w:rsidR="00A02C03" w:rsidRDefault="00A02C03" w:rsidP="008359CB">
      <w:pPr>
        <w:jc w:val="both"/>
        <w:rPr>
          <w:ins w:id="16" w:author="francesco.lippolis" w:date="2015-04-17T12:55:00Z"/>
          <w:rFonts w:cs="Consolas"/>
          <w:color w:val="000000"/>
        </w:rPr>
      </w:pPr>
    </w:p>
    <w:p w:rsidR="00A02C03" w:rsidRDefault="00A02C03" w:rsidP="00A02C03">
      <w:pPr>
        <w:spacing w:after="0" w:line="240" w:lineRule="auto"/>
        <w:rPr>
          <w:ins w:id="17" w:author="francesco.lippolis" w:date="2015-04-17T12:56:00Z"/>
          <w:highlight w:val="white"/>
        </w:rPr>
        <w:pPrChange w:id="18" w:author="francesco.lippolis" w:date="2015-04-17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Default="00A02C03" w:rsidP="00A02C03">
      <w:pPr>
        <w:spacing w:after="0" w:line="240" w:lineRule="auto"/>
        <w:rPr>
          <w:ins w:id="19" w:author="francesco.lippolis" w:date="2015-04-17T12:56:00Z"/>
          <w:highlight w:val="white"/>
        </w:rPr>
        <w:pPrChange w:id="20" w:author="francesco.lippolis" w:date="2015-04-17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Default="00A02C03" w:rsidP="00A02C03">
      <w:pPr>
        <w:spacing w:after="0" w:line="240" w:lineRule="auto"/>
        <w:rPr>
          <w:ins w:id="21" w:author="francesco.lippolis" w:date="2015-04-17T12:56:00Z"/>
          <w:highlight w:val="white"/>
        </w:rPr>
        <w:pPrChange w:id="22" w:author="francesco.lippolis" w:date="2015-04-17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Default="00A02C03" w:rsidP="00A02C03">
      <w:pPr>
        <w:spacing w:after="0" w:line="240" w:lineRule="auto"/>
        <w:rPr>
          <w:ins w:id="23" w:author="francesco.lippolis" w:date="2015-04-17T12:56:00Z"/>
          <w:highlight w:val="white"/>
        </w:rPr>
        <w:pPrChange w:id="24" w:author="francesco.lippolis" w:date="2015-04-17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Default="00A02C03" w:rsidP="00A02C03">
      <w:pPr>
        <w:spacing w:after="0" w:line="240" w:lineRule="auto"/>
        <w:rPr>
          <w:ins w:id="25" w:author="francesco.lippolis" w:date="2015-04-17T12:56:00Z"/>
          <w:highlight w:val="white"/>
        </w:rPr>
        <w:pPrChange w:id="26" w:author="francesco.lippolis" w:date="2015-04-17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Default="00A02C03" w:rsidP="00A02C03">
      <w:pPr>
        <w:spacing w:after="0" w:line="240" w:lineRule="auto"/>
        <w:rPr>
          <w:ins w:id="27" w:author="francesco.lippolis" w:date="2015-04-17T12:56:00Z"/>
          <w:highlight w:val="white"/>
        </w:rPr>
        <w:pPrChange w:id="28" w:author="francesco.lippolis" w:date="2015-04-17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Default="00A02C03" w:rsidP="00A02C03">
      <w:pPr>
        <w:spacing w:after="0" w:line="240" w:lineRule="auto"/>
        <w:rPr>
          <w:ins w:id="29" w:author="francesco.lippolis" w:date="2015-04-17T12:56:00Z"/>
          <w:highlight w:val="white"/>
        </w:rPr>
        <w:pPrChange w:id="30" w:author="francesco.lippolis" w:date="2015-04-17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Default="00A02C03" w:rsidP="00A02C03">
      <w:pPr>
        <w:spacing w:after="0" w:line="240" w:lineRule="auto"/>
        <w:rPr>
          <w:ins w:id="31" w:author="francesco.lippolis" w:date="2015-04-17T12:56:00Z"/>
          <w:highlight w:val="white"/>
        </w:rPr>
        <w:pPrChange w:id="32" w:author="francesco.lippolis" w:date="2015-04-17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Default="00A02C03" w:rsidP="00A02C03">
      <w:pPr>
        <w:pStyle w:val="Titolo1"/>
        <w:rPr>
          <w:ins w:id="33" w:author="francesco.lippolis" w:date="2015-04-17T12:57:00Z"/>
          <w:highlight w:val="white"/>
        </w:rPr>
        <w:pPrChange w:id="3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5" w:author="francesco.lippolis" w:date="2015-04-17T12:56:00Z">
        <w:r>
          <w:rPr>
            <w:highlight w:val="white"/>
          </w:rPr>
          <w:t xml:space="preserve">Codice Classe </w:t>
        </w:r>
        <w:proofErr w:type="spellStart"/>
        <w:r>
          <w:rPr>
            <w:highlight w:val="white"/>
          </w:rPr>
          <w:t>Gor</w:t>
        </w:r>
      </w:ins>
      <w:ins w:id="36" w:author="francesco.lippolis" w:date="2015-04-17T12:57:00Z">
        <w:r>
          <w:rPr>
            <w:highlight w:val="white"/>
          </w:rPr>
          <w:t>DbWriter</w:t>
        </w:r>
        <w:proofErr w:type="spellEnd"/>
      </w:ins>
    </w:p>
    <w:p w:rsidR="00A02C03" w:rsidRPr="00A02C03" w:rsidRDefault="00A02C03" w:rsidP="00A02C03">
      <w:pPr>
        <w:rPr>
          <w:ins w:id="37" w:author="francesco.lippolis" w:date="2015-04-17T12:56:00Z"/>
          <w:highlight w:val="white"/>
        </w:rPr>
        <w:pPrChange w:id="3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Pr="00A02C03" w:rsidRDefault="00A02C03" w:rsidP="00A02C03">
      <w:pPr>
        <w:pStyle w:val="Nessunaspaziatura"/>
        <w:rPr>
          <w:ins w:id="39" w:author="francesco.lippolis" w:date="2015-04-17T12:55:00Z"/>
          <w:rStyle w:val="Enfasigrassetto"/>
          <w:b w:val="0"/>
          <w:highlight w:val="white"/>
          <w:rPrChange w:id="40" w:author="francesco.lippolis" w:date="2015-04-17T12:57:00Z">
            <w:rPr>
              <w:ins w:id="41" w:author="francesco.lippolis" w:date="2015-04-17T12:55:00Z"/>
              <w:color w:val="000000"/>
              <w:highlight w:val="white"/>
            </w:rPr>
          </w:rPrChange>
        </w:rPr>
        <w:pPrChange w:id="42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3" w:author="francesco.lippolis" w:date="2015-04-17T12:55:00Z">
        <w:r w:rsidRPr="00A02C03">
          <w:rPr>
            <w:rStyle w:val="Enfasigrassetto"/>
            <w:b w:val="0"/>
            <w:highlight w:val="white"/>
            <w:rPrChange w:id="44" w:author="francesco.lippolis" w:date="2015-04-17T12:57:00Z">
              <w:rPr>
                <w:highlight w:val="white"/>
              </w:rPr>
            </w:rPrChange>
          </w:rPr>
          <w:t xml:space="preserve">public </w:t>
        </w:r>
        <w:proofErr w:type="spellStart"/>
        <w:r w:rsidRPr="00A02C03">
          <w:rPr>
            <w:rStyle w:val="Enfasigrassetto"/>
            <w:b w:val="0"/>
            <w:highlight w:val="white"/>
            <w:rPrChange w:id="45" w:author="francesco.lippolis" w:date="2015-04-17T12:57:00Z">
              <w:rPr>
                <w:highlight w:val="white"/>
              </w:rPr>
            </w:rPrChange>
          </w:rPr>
          <w:t>class</w:t>
        </w:r>
        <w:proofErr w:type="spellEnd"/>
        <w:r w:rsidRPr="00A02C03">
          <w:rPr>
            <w:rStyle w:val="Enfasigrassetto"/>
            <w:b w:val="0"/>
            <w:highlight w:val="white"/>
            <w:rPrChange w:id="46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47" w:author="francesco.lippolis" w:date="2015-04-17T12:57:00Z">
              <w:rPr>
                <w:color w:val="2B91AF"/>
                <w:highlight w:val="white"/>
              </w:rPr>
            </w:rPrChange>
          </w:rPr>
          <w:t>GorDbWriter</w:t>
        </w:r>
        <w:proofErr w:type="spellEnd"/>
      </w:ins>
    </w:p>
    <w:p w:rsidR="00A02C03" w:rsidRPr="00A02C03" w:rsidRDefault="00A02C03" w:rsidP="00A02C03">
      <w:pPr>
        <w:pStyle w:val="Nessunaspaziatura"/>
        <w:rPr>
          <w:ins w:id="48" w:author="francesco.lippolis" w:date="2015-04-17T12:55:00Z"/>
          <w:rStyle w:val="Enfasigrassetto"/>
          <w:b w:val="0"/>
          <w:highlight w:val="white"/>
          <w:rPrChange w:id="49" w:author="francesco.lippolis" w:date="2015-04-17T12:57:00Z">
            <w:rPr>
              <w:ins w:id="50" w:author="francesco.lippolis" w:date="2015-04-17T12:55:00Z"/>
              <w:color w:val="000000"/>
              <w:highlight w:val="white"/>
            </w:rPr>
          </w:rPrChange>
        </w:rPr>
        <w:pPrChange w:id="5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2" w:author="francesco.lippolis" w:date="2015-04-17T12:55:00Z">
        <w:r w:rsidRPr="00A02C03">
          <w:rPr>
            <w:rStyle w:val="Enfasigrassetto"/>
            <w:b w:val="0"/>
            <w:highlight w:val="white"/>
            <w:rPrChange w:id="5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{</w:t>
        </w:r>
      </w:ins>
    </w:p>
    <w:p w:rsidR="00A02C03" w:rsidRPr="00A02C03" w:rsidRDefault="00A02C03" w:rsidP="00A02C03">
      <w:pPr>
        <w:pStyle w:val="Nessunaspaziatura"/>
        <w:rPr>
          <w:ins w:id="54" w:author="francesco.lippolis" w:date="2015-04-17T12:55:00Z"/>
          <w:rStyle w:val="Enfasigrassetto"/>
          <w:b w:val="0"/>
          <w:highlight w:val="white"/>
          <w:rPrChange w:id="55" w:author="francesco.lippolis" w:date="2015-04-17T12:57:00Z">
            <w:rPr>
              <w:ins w:id="56" w:author="francesco.lippolis" w:date="2015-04-17T12:55:00Z"/>
              <w:color w:val="000000"/>
              <w:highlight w:val="white"/>
            </w:rPr>
          </w:rPrChange>
        </w:rPr>
        <w:pPrChange w:id="5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8" w:author="francesco.lippolis" w:date="2015-04-17T12:55:00Z">
        <w:r w:rsidRPr="00A02C03">
          <w:rPr>
            <w:rStyle w:val="Enfasigrassetto"/>
            <w:b w:val="0"/>
            <w:highlight w:val="white"/>
            <w:rPrChange w:id="5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</w:t>
        </w:r>
        <w:proofErr w:type="spellStart"/>
        <w:r w:rsidRPr="00A02C03">
          <w:rPr>
            <w:rStyle w:val="Enfasigrassetto"/>
            <w:b w:val="0"/>
            <w:highlight w:val="white"/>
            <w:rPrChange w:id="60" w:author="francesco.lippolis" w:date="2015-04-17T12:57:00Z">
              <w:rPr>
                <w:color w:val="2B91AF"/>
                <w:highlight w:val="white"/>
              </w:rPr>
            </w:rPrChange>
          </w:rPr>
          <w:t>OleDbConnection</w:t>
        </w:r>
        <w:proofErr w:type="spellEnd"/>
        <w:r w:rsidRPr="00A02C03">
          <w:rPr>
            <w:rStyle w:val="Enfasigrassetto"/>
            <w:b w:val="0"/>
            <w:highlight w:val="white"/>
            <w:rPrChange w:id="61" w:author="francesco.lippolis" w:date="2015-04-17T12:57:00Z">
              <w:rPr>
                <w:color w:val="000000"/>
                <w:highlight w:val="white"/>
              </w:rPr>
            </w:rPrChange>
          </w:rPr>
          <w:t xml:space="preserve"> connection;</w:t>
        </w:r>
      </w:ins>
    </w:p>
    <w:p w:rsidR="00A02C03" w:rsidRPr="00A02C03" w:rsidRDefault="00A02C03" w:rsidP="00A02C03">
      <w:pPr>
        <w:pStyle w:val="Nessunaspaziatura"/>
        <w:rPr>
          <w:ins w:id="62" w:author="francesco.lippolis" w:date="2015-04-17T12:55:00Z"/>
          <w:rStyle w:val="Enfasigrassetto"/>
          <w:b w:val="0"/>
          <w:highlight w:val="white"/>
          <w:rPrChange w:id="63" w:author="francesco.lippolis" w:date="2015-04-17T12:57:00Z">
            <w:rPr>
              <w:ins w:id="64" w:author="francesco.lippolis" w:date="2015-04-17T12:55:00Z"/>
              <w:color w:val="000000"/>
              <w:highlight w:val="white"/>
            </w:rPr>
          </w:rPrChange>
        </w:rPr>
        <w:pPrChange w:id="6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6" w:author="francesco.lippolis" w:date="2015-04-17T12:55:00Z">
        <w:r w:rsidRPr="00A02C03">
          <w:rPr>
            <w:rStyle w:val="Enfasigrassetto"/>
            <w:b w:val="0"/>
            <w:highlight w:val="white"/>
            <w:rPrChange w:id="6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</w:t>
        </w:r>
        <w:proofErr w:type="spellStart"/>
        <w:r w:rsidRPr="00A02C03">
          <w:rPr>
            <w:rStyle w:val="Enfasigrassetto"/>
            <w:b w:val="0"/>
            <w:highlight w:val="white"/>
            <w:rPrChange w:id="68" w:author="francesco.lippolis" w:date="2015-04-17T12:57:00Z">
              <w:rPr>
                <w:color w:val="2B91AF"/>
                <w:highlight w:val="white"/>
              </w:rPr>
            </w:rPrChange>
          </w:rPr>
          <w:t>OleDbCommand</w:t>
        </w:r>
        <w:proofErr w:type="spellEnd"/>
        <w:r w:rsidRPr="00A02C03">
          <w:rPr>
            <w:rStyle w:val="Enfasigrassetto"/>
            <w:b w:val="0"/>
            <w:highlight w:val="white"/>
            <w:rPrChange w:id="69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70" w:author="francesco.lippolis" w:date="2015-04-17T12:57:00Z">
              <w:rPr>
                <w:color w:val="000000"/>
                <w:highlight w:val="white"/>
              </w:rPr>
            </w:rPrChange>
          </w:rPr>
          <w:t>command</w:t>
        </w:r>
        <w:proofErr w:type="spellEnd"/>
        <w:r w:rsidRPr="00A02C03">
          <w:rPr>
            <w:rStyle w:val="Enfasigrassetto"/>
            <w:b w:val="0"/>
            <w:highlight w:val="white"/>
            <w:rPrChange w:id="71" w:author="francesco.lippolis" w:date="2015-04-17T12:57:00Z">
              <w:rPr>
                <w:color w:val="000000"/>
                <w:highlight w:val="white"/>
              </w:rPr>
            </w:rPrChange>
          </w:rPr>
          <w:t>;</w:t>
        </w:r>
      </w:ins>
    </w:p>
    <w:p w:rsidR="00A02C03" w:rsidRPr="00A02C03" w:rsidRDefault="00A02C03" w:rsidP="00A02C03">
      <w:pPr>
        <w:pStyle w:val="Nessunaspaziatura"/>
        <w:rPr>
          <w:ins w:id="72" w:author="francesco.lippolis" w:date="2015-04-17T12:55:00Z"/>
          <w:rStyle w:val="Enfasigrassetto"/>
          <w:b w:val="0"/>
          <w:highlight w:val="white"/>
          <w:rPrChange w:id="73" w:author="francesco.lippolis" w:date="2015-04-17T12:57:00Z">
            <w:rPr>
              <w:ins w:id="74" w:author="francesco.lippolis" w:date="2015-04-17T12:55:00Z"/>
              <w:color w:val="000000"/>
              <w:highlight w:val="white"/>
            </w:rPr>
          </w:rPrChange>
        </w:rPr>
        <w:pPrChange w:id="7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6" w:author="francesco.lippolis" w:date="2015-04-17T12:55:00Z">
        <w:r w:rsidRPr="00A02C03">
          <w:rPr>
            <w:rStyle w:val="Enfasigrassetto"/>
            <w:b w:val="0"/>
            <w:highlight w:val="white"/>
            <w:rPrChange w:id="7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</w:t>
        </w:r>
        <w:proofErr w:type="spellStart"/>
        <w:r w:rsidRPr="00A02C03">
          <w:rPr>
            <w:rStyle w:val="Enfasigrassetto"/>
            <w:b w:val="0"/>
            <w:highlight w:val="white"/>
            <w:rPrChange w:id="78" w:author="francesco.lippolis" w:date="2015-04-17T12:57:00Z">
              <w:rPr>
                <w:highlight w:val="white"/>
              </w:rPr>
            </w:rPrChange>
          </w:rPr>
          <w:t>int</w:t>
        </w:r>
        <w:proofErr w:type="spellEnd"/>
        <w:r w:rsidRPr="00A02C03">
          <w:rPr>
            <w:rStyle w:val="Enfasigrassetto"/>
            <w:b w:val="0"/>
            <w:highlight w:val="white"/>
            <w:rPrChange w:id="79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80" w:author="francesco.lippolis" w:date="2015-04-17T12:57:00Z">
              <w:rPr>
                <w:color w:val="000000"/>
                <w:highlight w:val="white"/>
              </w:rPr>
            </w:rPrChange>
          </w:rPr>
          <w:t>startRead</w:t>
        </w:r>
        <w:proofErr w:type="spellEnd"/>
        <w:r w:rsidRPr="00A02C03">
          <w:rPr>
            <w:rStyle w:val="Enfasigrassetto"/>
            <w:b w:val="0"/>
            <w:highlight w:val="white"/>
            <w:rPrChange w:id="81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0;</w:t>
        </w:r>
      </w:ins>
    </w:p>
    <w:p w:rsidR="00A02C03" w:rsidRPr="00A02C03" w:rsidRDefault="00A02C03" w:rsidP="00A02C03">
      <w:pPr>
        <w:pStyle w:val="Nessunaspaziatura"/>
        <w:rPr>
          <w:ins w:id="82" w:author="francesco.lippolis" w:date="2015-04-17T12:55:00Z"/>
          <w:rStyle w:val="Enfasigrassetto"/>
          <w:b w:val="0"/>
          <w:highlight w:val="white"/>
          <w:rPrChange w:id="83" w:author="francesco.lippolis" w:date="2015-04-17T12:57:00Z">
            <w:rPr>
              <w:ins w:id="84" w:author="francesco.lippolis" w:date="2015-04-17T12:55:00Z"/>
              <w:color w:val="000000"/>
              <w:highlight w:val="white"/>
            </w:rPr>
          </w:rPrChange>
        </w:rPr>
        <w:pPrChange w:id="8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86" w:author="francesco.lippolis" w:date="2015-04-17T12:55:00Z">
        <w:r w:rsidRPr="00A02C03">
          <w:rPr>
            <w:rStyle w:val="Enfasigrassetto"/>
            <w:b w:val="0"/>
            <w:highlight w:val="white"/>
            <w:rPrChange w:id="8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</w:t>
        </w:r>
        <w:proofErr w:type="spellStart"/>
        <w:r w:rsidRPr="00A02C03">
          <w:rPr>
            <w:rStyle w:val="Enfasigrassetto"/>
            <w:b w:val="0"/>
            <w:highlight w:val="white"/>
            <w:rPrChange w:id="88" w:author="francesco.lippolis" w:date="2015-04-17T12:57:00Z">
              <w:rPr>
                <w:highlight w:val="white"/>
              </w:rPr>
            </w:rPrChange>
          </w:rPr>
          <w:t>int</w:t>
        </w:r>
        <w:proofErr w:type="spellEnd"/>
        <w:r w:rsidRPr="00A02C03">
          <w:rPr>
            <w:rStyle w:val="Enfasigrassetto"/>
            <w:b w:val="0"/>
            <w:highlight w:val="white"/>
            <w:rPrChange w:id="89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90" w:author="francesco.lippolis" w:date="2015-04-17T12:57:00Z">
              <w:rPr>
                <w:color w:val="000000"/>
                <w:highlight w:val="white"/>
              </w:rPr>
            </w:rPrChange>
          </w:rPr>
          <w:t>endRead</w:t>
        </w:r>
        <w:proofErr w:type="spellEnd"/>
        <w:r w:rsidRPr="00A02C03">
          <w:rPr>
            <w:rStyle w:val="Enfasigrassetto"/>
            <w:b w:val="0"/>
            <w:highlight w:val="white"/>
            <w:rPrChange w:id="91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100;</w:t>
        </w:r>
      </w:ins>
    </w:p>
    <w:p w:rsidR="00A02C03" w:rsidRPr="00A02C03" w:rsidRDefault="00A02C03" w:rsidP="00A02C03">
      <w:pPr>
        <w:pStyle w:val="Nessunaspaziatura"/>
        <w:rPr>
          <w:ins w:id="92" w:author="francesco.lippolis" w:date="2015-04-17T12:55:00Z"/>
          <w:rStyle w:val="Enfasigrassetto"/>
          <w:b w:val="0"/>
          <w:highlight w:val="white"/>
          <w:rPrChange w:id="93" w:author="francesco.lippolis" w:date="2015-04-17T12:57:00Z">
            <w:rPr>
              <w:ins w:id="94" w:author="francesco.lippolis" w:date="2015-04-17T12:55:00Z"/>
              <w:color w:val="000000"/>
              <w:highlight w:val="white"/>
            </w:rPr>
          </w:rPrChange>
        </w:rPr>
        <w:pPrChange w:id="9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Pr="00A02C03" w:rsidRDefault="00A02C03" w:rsidP="00A02C03">
      <w:pPr>
        <w:pStyle w:val="Nessunaspaziatura"/>
        <w:rPr>
          <w:ins w:id="96" w:author="francesco.lippolis" w:date="2015-04-17T12:55:00Z"/>
          <w:rStyle w:val="Enfasigrassetto"/>
          <w:b w:val="0"/>
          <w:highlight w:val="white"/>
          <w:rPrChange w:id="97" w:author="francesco.lippolis" w:date="2015-04-17T12:57:00Z">
            <w:rPr>
              <w:ins w:id="98" w:author="francesco.lippolis" w:date="2015-04-17T12:55:00Z"/>
              <w:color w:val="000000"/>
              <w:highlight w:val="white"/>
            </w:rPr>
          </w:rPrChange>
        </w:rPr>
        <w:pPrChange w:id="9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00" w:author="francesco.lippolis" w:date="2015-04-17T12:55:00Z">
        <w:r w:rsidRPr="00A02C03">
          <w:rPr>
            <w:rStyle w:val="Enfasigrassetto"/>
            <w:b w:val="0"/>
            <w:highlight w:val="white"/>
            <w:rPrChange w:id="10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</w:t>
        </w:r>
        <w:proofErr w:type="spellStart"/>
        <w:r w:rsidRPr="00A02C03">
          <w:rPr>
            <w:rStyle w:val="Enfasigrassetto"/>
            <w:b w:val="0"/>
            <w:highlight w:val="white"/>
            <w:rPrChange w:id="102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103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104" w:author="francesco.lippolis" w:date="2015-04-17T12:57:00Z">
              <w:rPr>
                <w:color w:val="000000"/>
                <w:highlight w:val="white"/>
              </w:rPr>
            </w:rPrChange>
          </w:rPr>
          <w:t>connectionString</w:t>
        </w:r>
        <w:proofErr w:type="spellEnd"/>
        <w:r w:rsidRPr="00A02C03">
          <w:rPr>
            <w:rStyle w:val="Enfasigrassetto"/>
            <w:b w:val="0"/>
            <w:highlight w:val="white"/>
            <w:rPrChange w:id="105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"METTERE QUA LA CONNECTION STRING";</w:t>
        </w:r>
      </w:ins>
    </w:p>
    <w:p w:rsidR="00A02C03" w:rsidRPr="00A02C03" w:rsidRDefault="00A02C03" w:rsidP="00A02C03">
      <w:pPr>
        <w:pStyle w:val="Nessunaspaziatura"/>
        <w:rPr>
          <w:ins w:id="106" w:author="francesco.lippolis" w:date="2015-04-17T12:55:00Z"/>
          <w:rStyle w:val="Enfasigrassetto"/>
          <w:b w:val="0"/>
          <w:highlight w:val="white"/>
          <w:rPrChange w:id="107" w:author="francesco.lippolis" w:date="2015-04-17T12:57:00Z">
            <w:rPr>
              <w:ins w:id="108" w:author="francesco.lippolis" w:date="2015-04-17T12:55:00Z"/>
              <w:color w:val="000000"/>
              <w:highlight w:val="white"/>
            </w:rPr>
          </w:rPrChange>
        </w:rPr>
        <w:pPrChange w:id="10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10" w:author="francesco.lippolis" w:date="2015-04-17T12:55:00Z">
        <w:r w:rsidRPr="00A02C03">
          <w:rPr>
            <w:rStyle w:val="Enfasigrassetto"/>
            <w:b w:val="0"/>
            <w:highlight w:val="white"/>
            <w:rPrChange w:id="11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</w:t>
        </w:r>
        <w:proofErr w:type="spellStart"/>
        <w:r w:rsidRPr="00A02C03">
          <w:rPr>
            <w:rStyle w:val="Enfasigrassetto"/>
            <w:b w:val="0"/>
            <w:highlight w:val="white"/>
            <w:rPrChange w:id="112" w:author="francesco.lippolis" w:date="2015-04-17T12:57:00Z">
              <w:rPr>
                <w:color w:val="2B91AF"/>
                <w:highlight w:val="white"/>
              </w:rPr>
            </w:rPrChange>
          </w:rPr>
          <w:t>List</w:t>
        </w:r>
        <w:proofErr w:type="spellEnd"/>
        <w:r w:rsidRPr="00A02C03">
          <w:rPr>
            <w:rStyle w:val="Enfasigrassetto"/>
            <w:b w:val="0"/>
            <w:highlight w:val="white"/>
            <w:rPrChange w:id="113" w:author="francesco.lippolis" w:date="2015-04-17T12:57:00Z">
              <w:rPr>
                <w:color w:val="000000"/>
                <w:highlight w:val="white"/>
              </w:rPr>
            </w:rPrChange>
          </w:rPr>
          <w:t>&lt;</w:t>
        </w:r>
        <w:proofErr w:type="spellStart"/>
        <w:r w:rsidRPr="00A02C03">
          <w:rPr>
            <w:rStyle w:val="Enfasigrassetto"/>
            <w:b w:val="0"/>
            <w:highlight w:val="white"/>
            <w:rPrChange w:id="114" w:author="francesco.lippolis" w:date="2015-04-17T12:57:00Z">
              <w:rPr>
                <w:color w:val="2B91AF"/>
                <w:highlight w:val="white"/>
              </w:rPr>
            </w:rPrChange>
          </w:rPr>
          <w:t>Sensor</w:t>
        </w:r>
        <w:proofErr w:type="spellEnd"/>
        <w:r w:rsidRPr="00A02C03">
          <w:rPr>
            <w:rStyle w:val="Enfasigrassetto"/>
            <w:b w:val="0"/>
            <w:highlight w:val="white"/>
            <w:rPrChange w:id="115" w:author="francesco.lippolis" w:date="2015-04-17T12:57:00Z">
              <w:rPr>
                <w:color w:val="000000"/>
                <w:highlight w:val="white"/>
              </w:rPr>
            </w:rPrChange>
          </w:rPr>
          <w:t xml:space="preserve">&gt; Sensori; </w:t>
        </w:r>
      </w:ins>
    </w:p>
    <w:p w:rsidR="00A02C03" w:rsidRPr="00A02C03" w:rsidRDefault="00A02C03" w:rsidP="00A02C03">
      <w:pPr>
        <w:pStyle w:val="Nessunaspaziatura"/>
        <w:rPr>
          <w:ins w:id="116" w:author="francesco.lippolis" w:date="2015-04-17T12:55:00Z"/>
          <w:rStyle w:val="Enfasigrassetto"/>
          <w:b w:val="0"/>
          <w:highlight w:val="white"/>
          <w:rPrChange w:id="117" w:author="francesco.lippolis" w:date="2015-04-17T12:57:00Z">
            <w:rPr>
              <w:ins w:id="118" w:author="francesco.lippolis" w:date="2015-04-17T12:55:00Z"/>
              <w:color w:val="000000"/>
              <w:highlight w:val="white"/>
            </w:rPr>
          </w:rPrChange>
        </w:rPr>
        <w:pPrChange w:id="11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Pr="00A02C03" w:rsidRDefault="00A02C03" w:rsidP="00A02C03">
      <w:pPr>
        <w:pStyle w:val="Nessunaspaziatura"/>
        <w:rPr>
          <w:ins w:id="120" w:author="francesco.lippolis" w:date="2015-04-17T12:55:00Z"/>
          <w:rStyle w:val="Enfasigrassetto"/>
          <w:b w:val="0"/>
          <w:highlight w:val="white"/>
          <w:rPrChange w:id="121" w:author="francesco.lippolis" w:date="2015-04-17T12:57:00Z">
            <w:rPr>
              <w:ins w:id="122" w:author="francesco.lippolis" w:date="2015-04-17T12:55:00Z"/>
              <w:color w:val="000000"/>
              <w:highlight w:val="white"/>
            </w:rPr>
          </w:rPrChange>
        </w:rPr>
        <w:pPrChange w:id="123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24" w:author="francesco.lippolis" w:date="2015-04-17T12:55:00Z">
        <w:r w:rsidRPr="00A02C03">
          <w:rPr>
            <w:rStyle w:val="Enfasigrassetto"/>
            <w:b w:val="0"/>
            <w:highlight w:val="white"/>
            <w:rPrChange w:id="125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public </w:t>
        </w:r>
        <w:proofErr w:type="spellStart"/>
        <w:r w:rsidRPr="00A02C03">
          <w:rPr>
            <w:rStyle w:val="Enfasigrassetto"/>
            <w:b w:val="0"/>
            <w:highlight w:val="white"/>
            <w:rPrChange w:id="126" w:author="francesco.lippolis" w:date="2015-04-17T12:57:00Z">
              <w:rPr>
                <w:color w:val="000000"/>
                <w:highlight w:val="white"/>
              </w:rPr>
            </w:rPrChange>
          </w:rPr>
          <w:t>GorDbWriter</w:t>
        </w:r>
        <w:proofErr w:type="spellEnd"/>
        <w:r w:rsidRPr="00A02C03">
          <w:rPr>
            <w:rStyle w:val="Enfasigrassetto"/>
            <w:b w:val="0"/>
            <w:highlight w:val="white"/>
            <w:rPrChange w:id="127" w:author="francesco.lippolis" w:date="2015-04-17T12:57:00Z">
              <w:rPr>
                <w:color w:val="000000"/>
                <w:highlight w:val="white"/>
              </w:rPr>
            </w:rPrChange>
          </w:rPr>
          <w:t>()</w:t>
        </w:r>
      </w:ins>
    </w:p>
    <w:p w:rsidR="00A02C03" w:rsidRPr="00A02C03" w:rsidRDefault="00A02C03" w:rsidP="00A02C03">
      <w:pPr>
        <w:pStyle w:val="Nessunaspaziatura"/>
        <w:rPr>
          <w:ins w:id="128" w:author="francesco.lippolis" w:date="2015-04-17T12:55:00Z"/>
          <w:rStyle w:val="Enfasigrassetto"/>
          <w:b w:val="0"/>
          <w:highlight w:val="white"/>
          <w:rPrChange w:id="129" w:author="francesco.lippolis" w:date="2015-04-17T12:57:00Z">
            <w:rPr>
              <w:ins w:id="130" w:author="francesco.lippolis" w:date="2015-04-17T12:55:00Z"/>
              <w:color w:val="000000"/>
              <w:highlight w:val="white"/>
            </w:rPr>
          </w:rPrChange>
        </w:rPr>
        <w:pPrChange w:id="13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2" w:author="francesco.lippolis" w:date="2015-04-17T12:55:00Z">
        <w:r w:rsidRPr="00A02C03">
          <w:rPr>
            <w:rStyle w:val="Enfasigrassetto"/>
            <w:b w:val="0"/>
            <w:highlight w:val="white"/>
            <w:rPrChange w:id="13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{</w:t>
        </w:r>
      </w:ins>
    </w:p>
    <w:p w:rsidR="00A02C03" w:rsidRPr="00A02C03" w:rsidRDefault="00A02C03" w:rsidP="00A02C03">
      <w:pPr>
        <w:pStyle w:val="Nessunaspaziatura"/>
        <w:rPr>
          <w:ins w:id="134" w:author="francesco.lippolis" w:date="2015-04-17T12:55:00Z"/>
          <w:rStyle w:val="Enfasigrassetto"/>
          <w:b w:val="0"/>
          <w:highlight w:val="white"/>
          <w:rPrChange w:id="135" w:author="francesco.lippolis" w:date="2015-04-17T12:57:00Z">
            <w:rPr>
              <w:ins w:id="136" w:author="francesco.lippolis" w:date="2015-04-17T12:55:00Z"/>
              <w:color w:val="000000"/>
              <w:highlight w:val="white"/>
            </w:rPr>
          </w:rPrChange>
        </w:rPr>
        <w:pPrChange w:id="13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8" w:author="francesco.lippolis" w:date="2015-04-17T12:55:00Z">
        <w:r w:rsidRPr="00A02C03">
          <w:rPr>
            <w:rStyle w:val="Enfasigrassetto"/>
            <w:b w:val="0"/>
            <w:highlight w:val="white"/>
            <w:rPrChange w:id="13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</w:t>
        </w:r>
        <w:proofErr w:type="spellStart"/>
        <w:r w:rsidRPr="00A02C03">
          <w:rPr>
            <w:rStyle w:val="Enfasigrassetto"/>
            <w:b w:val="0"/>
            <w:highlight w:val="white"/>
            <w:rPrChange w:id="140" w:author="francesco.lippolis" w:date="2015-04-17T12:57:00Z">
              <w:rPr>
                <w:highlight w:val="white"/>
              </w:rPr>
            </w:rPrChange>
          </w:rPr>
          <w:t>try</w:t>
        </w:r>
        <w:proofErr w:type="spellEnd"/>
      </w:ins>
    </w:p>
    <w:p w:rsidR="00A02C03" w:rsidRPr="00A02C03" w:rsidRDefault="00A02C03" w:rsidP="00A02C03">
      <w:pPr>
        <w:pStyle w:val="Nessunaspaziatura"/>
        <w:rPr>
          <w:ins w:id="141" w:author="francesco.lippolis" w:date="2015-04-17T12:55:00Z"/>
          <w:rStyle w:val="Enfasigrassetto"/>
          <w:b w:val="0"/>
          <w:highlight w:val="white"/>
          <w:rPrChange w:id="142" w:author="francesco.lippolis" w:date="2015-04-17T12:57:00Z">
            <w:rPr>
              <w:ins w:id="143" w:author="francesco.lippolis" w:date="2015-04-17T12:55:00Z"/>
              <w:color w:val="000000"/>
              <w:highlight w:val="white"/>
            </w:rPr>
          </w:rPrChange>
        </w:rPr>
        <w:pPrChange w:id="14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5" w:author="francesco.lippolis" w:date="2015-04-17T12:55:00Z">
        <w:r w:rsidRPr="00A02C03">
          <w:rPr>
            <w:rStyle w:val="Enfasigrassetto"/>
            <w:b w:val="0"/>
            <w:highlight w:val="white"/>
            <w:rPrChange w:id="14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{</w:t>
        </w:r>
      </w:ins>
    </w:p>
    <w:p w:rsidR="00A02C03" w:rsidRPr="00A02C03" w:rsidRDefault="00A02C03" w:rsidP="00A02C03">
      <w:pPr>
        <w:pStyle w:val="Nessunaspaziatura"/>
        <w:rPr>
          <w:ins w:id="147" w:author="francesco.lippolis" w:date="2015-04-17T12:55:00Z"/>
          <w:rStyle w:val="Enfasigrassetto"/>
          <w:b w:val="0"/>
          <w:highlight w:val="white"/>
          <w:rPrChange w:id="148" w:author="francesco.lippolis" w:date="2015-04-17T12:57:00Z">
            <w:rPr>
              <w:ins w:id="149" w:author="francesco.lippolis" w:date="2015-04-17T12:55:00Z"/>
              <w:color w:val="000000"/>
              <w:highlight w:val="white"/>
            </w:rPr>
          </w:rPrChange>
        </w:rPr>
        <w:pPrChange w:id="150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1" w:author="francesco.lippolis" w:date="2015-04-17T12:55:00Z">
        <w:r w:rsidRPr="00A02C03">
          <w:rPr>
            <w:rStyle w:val="Enfasigrassetto"/>
            <w:b w:val="0"/>
            <w:highlight w:val="white"/>
            <w:rPrChange w:id="152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//creazione oggetto e passaggio stringa di connessione</w:t>
        </w:r>
      </w:ins>
    </w:p>
    <w:p w:rsidR="00A02C03" w:rsidRPr="00A02C03" w:rsidRDefault="00A02C03" w:rsidP="00A02C03">
      <w:pPr>
        <w:pStyle w:val="Nessunaspaziatura"/>
        <w:rPr>
          <w:ins w:id="153" w:author="francesco.lippolis" w:date="2015-04-17T12:55:00Z"/>
          <w:rStyle w:val="Enfasigrassetto"/>
          <w:b w:val="0"/>
          <w:highlight w:val="white"/>
          <w:rPrChange w:id="154" w:author="francesco.lippolis" w:date="2015-04-17T12:57:00Z">
            <w:rPr>
              <w:ins w:id="155" w:author="francesco.lippolis" w:date="2015-04-17T12:55:00Z"/>
              <w:color w:val="000000"/>
              <w:highlight w:val="white"/>
            </w:rPr>
          </w:rPrChange>
        </w:rPr>
        <w:pPrChange w:id="156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7" w:author="francesco.lippolis" w:date="2015-04-17T12:55:00Z">
        <w:r w:rsidRPr="00A02C03">
          <w:rPr>
            <w:rStyle w:val="Enfasigrassetto"/>
            <w:b w:val="0"/>
            <w:highlight w:val="white"/>
            <w:rPrChange w:id="158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connection = </w:t>
        </w:r>
        <w:proofErr w:type="spellStart"/>
        <w:r w:rsidRPr="00A02C03">
          <w:rPr>
            <w:rStyle w:val="Enfasigrassetto"/>
            <w:b w:val="0"/>
            <w:highlight w:val="white"/>
            <w:rPrChange w:id="159" w:author="francesco.lippolis" w:date="2015-04-17T12:57:00Z">
              <w:rPr>
                <w:highlight w:val="white"/>
              </w:rPr>
            </w:rPrChange>
          </w:rPr>
          <w:t>new</w:t>
        </w:r>
        <w:proofErr w:type="spellEnd"/>
        <w:r w:rsidRPr="00A02C03">
          <w:rPr>
            <w:rStyle w:val="Enfasigrassetto"/>
            <w:b w:val="0"/>
            <w:highlight w:val="white"/>
            <w:rPrChange w:id="160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161" w:author="francesco.lippolis" w:date="2015-04-17T12:57:00Z">
              <w:rPr>
                <w:color w:val="2B91AF"/>
                <w:highlight w:val="white"/>
              </w:rPr>
            </w:rPrChange>
          </w:rPr>
          <w:t>OleDbConnection</w:t>
        </w:r>
        <w:proofErr w:type="spellEnd"/>
        <w:r w:rsidRPr="00A02C03">
          <w:rPr>
            <w:rStyle w:val="Enfasigrassetto"/>
            <w:b w:val="0"/>
            <w:highlight w:val="white"/>
            <w:rPrChange w:id="162" w:author="francesco.lippolis" w:date="2015-04-17T12:57:00Z">
              <w:rPr>
                <w:color w:val="000000"/>
                <w:highlight w:val="white"/>
              </w:rPr>
            </w:rPrChange>
          </w:rPr>
          <w:t>(</w:t>
        </w:r>
        <w:proofErr w:type="spellStart"/>
        <w:r w:rsidRPr="00A02C03">
          <w:rPr>
            <w:rStyle w:val="Enfasigrassetto"/>
            <w:b w:val="0"/>
            <w:highlight w:val="white"/>
            <w:rPrChange w:id="163" w:author="francesco.lippolis" w:date="2015-04-17T12:57:00Z">
              <w:rPr>
                <w:color w:val="000000"/>
                <w:highlight w:val="white"/>
              </w:rPr>
            </w:rPrChange>
          </w:rPr>
          <w:t>connectionString</w:t>
        </w:r>
        <w:proofErr w:type="spellEnd"/>
        <w:r w:rsidRPr="00A02C03">
          <w:rPr>
            <w:rStyle w:val="Enfasigrassetto"/>
            <w:b w:val="0"/>
            <w:highlight w:val="white"/>
            <w:rPrChange w:id="164" w:author="francesco.lippolis" w:date="2015-04-17T12:57:00Z">
              <w:rPr>
                <w:color w:val="000000"/>
                <w:highlight w:val="white"/>
              </w:rPr>
            </w:rPrChange>
          </w:rPr>
          <w:t>);</w:t>
        </w:r>
      </w:ins>
    </w:p>
    <w:p w:rsidR="00A02C03" w:rsidRPr="00A02C03" w:rsidRDefault="00A02C03" w:rsidP="00A02C03">
      <w:pPr>
        <w:pStyle w:val="Nessunaspaziatura"/>
        <w:rPr>
          <w:ins w:id="165" w:author="francesco.lippolis" w:date="2015-04-17T12:55:00Z"/>
          <w:rStyle w:val="Enfasigrassetto"/>
          <w:b w:val="0"/>
          <w:highlight w:val="white"/>
          <w:rPrChange w:id="166" w:author="francesco.lippolis" w:date="2015-04-17T12:57:00Z">
            <w:rPr>
              <w:ins w:id="167" w:author="francesco.lippolis" w:date="2015-04-17T12:55:00Z"/>
              <w:color w:val="000000"/>
              <w:highlight w:val="white"/>
            </w:rPr>
          </w:rPrChange>
        </w:rPr>
        <w:pPrChange w:id="16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9" w:author="francesco.lippolis" w:date="2015-04-17T12:55:00Z">
        <w:r w:rsidRPr="00A02C03">
          <w:rPr>
            <w:rStyle w:val="Enfasigrassetto"/>
            <w:b w:val="0"/>
            <w:highlight w:val="white"/>
            <w:rPrChange w:id="170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}</w:t>
        </w:r>
      </w:ins>
    </w:p>
    <w:p w:rsidR="00A02C03" w:rsidRPr="00A02C03" w:rsidRDefault="00A02C03" w:rsidP="00A02C03">
      <w:pPr>
        <w:pStyle w:val="Nessunaspaziatura"/>
        <w:rPr>
          <w:ins w:id="171" w:author="francesco.lippolis" w:date="2015-04-17T12:55:00Z"/>
          <w:rStyle w:val="Enfasigrassetto"/>
          <w:b w:val="0"/>
          <w:highlight w:val="white"/>
          <w:rPrChange w:id="172" w:author="francesco.lippolis" w:date="2015-04-17T12:57:00Z">
            <w:rPr>
              <w:ins w:id="173" w:author="francesco.lippolis" w:date="2015-04-17T12:55:00Z"/>
              <w:color w:val="000000"/>
              <w:highlight w:val="white"/>
            </w:rPr>
          </w:rPrChange>
        </w:rPr>
        <w:pPrChange w:id="17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75" w:author="francesco.lippolis" w:date="2015-04-17T12:55:00Z">
        <w:r w:rsidRPr="00A02C03">
          <w:rPr>
            <w:rStyle w:val="Enfasigrassetto"/>
            <w:b w:val="0"/>
            <w:highlight w:val="white"/>
            <w:rPrChange w:id="17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catch</w:t>
        </w:r>
      </w:ins>
    </w:p>
    <w:p w:rsidR="00A02C03" w:rsidRPr="00A02C03" w:rsidRDefault="00A02C03" w:rsidP="00A02C03">
      <w:pPr>
        <w:pStyle w:val="Nessunaspaziatura"/>
        <w:rPr>
          <w:ins w:id="177" w:author="francesco.lippolis" w:date="2015-04-17T12:55:00Z"/>
          <w:rStyle w:val="Enfasigrassetto"/>
          <w:b w:val="0"/>
          <w:highlight w:val="white"/>
          <w:rPrChange w:id="178" w:author="francesco.lippolis" w:date="2015-04-17T12:57:00Z">
            <w:rPr>
              <w:ins w:id="179" w:author="francesco.lippolis" w:date="2015-04-17T12:55:00Z"/>
              <w:color w:val="000000"/>
              <w:highlight w:val="white"/>
            </w:rPr>
          </w:rPrChange>
        </w:rPr>
        <w:pPrChange w:id="180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81" w:author="francesco.lippolis" w:date="2015-04-17T12:55:00Z">
        <w:r w:rsidRPr="00A02C03">
          <w:rPr>
            <w:rStyle w:val="Enfasigrassetto"/>
            <w:b w:val="0"/>
            <w:highlight w:val="white"/>
            <w:rPrChange w:id="182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{</w:t>
        </w:r>
      </w:ins>
    </w:p>
    <w:p w:rsidR="00A02C03" w:rsidRPr="00A02C03" w:rsidRDefault="00A02C03" w:rsidP="00A02C03">
      <w:pPr>
        <w:pStyle w:val="Nessunaspaziatura"/>
        <w:rPr>
          <w:ins w:id="183" w:author="francesco.lippolis" w:date="2015-04-17T12:55:00Z"/>
          <w:rStyle w:val="Enfasigrassetto"/>
          <w:b w:val="0"/>
          <w:highlight w:val="white"/>
          <w:rPrChange w:id="184" w:author="francesco.lippolis" w:date="2015-04-17T12:57:00Z">
            <w:rPr>
              <w:ins w:id="185" w:author="francesco.lippolis" w:date="2015-04-17T12:55:00Z"/>
              <w:color w:val="000000"/>
              <w:highlight w:val="white"/>
            </w:rPr>
          </w:rPrChange>
        </w:rPr>
        <w:pPrChange w:id="186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87" w:author="francesco.lippolis" w:date="2015-04-17T12:55:00Z">
        <w:r w:rsidRPr="00A02C03">
          <w:rPr>
            <w:rStyle w:val="Enfasigrassetto"/>
            <w:b w:val="0"/>
            <w:highlight w:val="white"/>
            <w:rPrChange w:id="188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189" w:author="francesco.lippolis" w:date="2015-04-17T12:57:00Z">
              <w:rPr>
                <w:highlight w:val="white"/>
              </w:rPr>
            </w:rPrChange>
          </w:rPr>
          <w:t>throw</w:t>
        </w:r>
        <w:proofErr w:type="spellEnd"/>
        <w:r w:rsidRPr="00A02C03">
          <w:rPr>
            <w:rStyle w:val="Enfasigrassetto"/>
            <w:b w:val="0"/>
            <w:highlight w:val="white"/>
            <w:rPrChange w:id="190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191" w:author="francesco.lippolis" w:date="2015-04-17T12:57:00Z">
              <w:rPr>
                <w:highlight w:val="white"/>
              </w:rPr>
            </w:rPrChange>
          </w:rPr>
          <w:t>new</w:t>
        </w:r>
        <w:proofErr w:type="spellEnd"/>
        <w:r w:rsidRPr="00A02C03">
          <w:rPr>
            <w:rStyle w:val="Enfasigrassetto"/>
            <w:b w:val="0"/>
            <w:highlight w:val="white"/>
            <w:rPrChange w:id="192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193" w:author="francesco.lippolis" w:date="2015-04-17T12:57:00Z">
              <w:rPr>
                <w:color w:val="2B91AF"/>
                <w:highlight w:val="white"/>
              </w:rPr>
            </w:rPrChange>
          </w:rPr>
          <w:t>Exception</w:t>
        </w:r>
        <w:proofErr w:type="spellEnd"/>
        <w:r w:rsidRPr="00A02C03">
          <w:rPr>
            <w:rStyle w:val="Enfasigrassetto"/>
            <w:b w:val="0"/>
            <w:highlight w:val="white"/>
            <w:rPrChange w:id="194" w:author="francesco.lippolis" w:date="2015-04-17T12:57:00Z">
              <w:rPr>
                <w:color w:val="000000"/>
                <w:highlight w:val="white"/>
              </w:rPr>
            </w:rPrChange>
          </w:rPr>
          <w:t>();</w:t>
        </w:r>
      </w:ins>
    </w:p>
    <w:p w:rsidR="00A02C03" w:rsidRPr="00A02C03" w:rsidRDefault="00A02C03" w:rsidP="00A02C03">
      <w:pPr>
        <w:pStyle w:val="Nessunaspaziatura"/>
        <w:rPr>
          <w:ins w:id="195" w:author="francesco.lippolis" w:date="2015-04-17T12:55:00Z"/>
          <w:rStyle w:val="Enfasigrassetto"/>
          <w:b w:val="0"/>
          <w:highlight w:val="white"/>
          <w:rPrChange w:id="196" w:author="francesco.lippolis" w:date="2015-04-17T12:57:00Z">
            <w:rPr>
              <w:ins w:id="197" w:author="francesco.lippolis" w:date="2015-04-17T12:55:00Z"/>
              <w:color w:val="000000"/>
              <w:highlight w:val="white"/>
            </w:rPr>
          </w:rPrChange>
        </w:rPr>
        <w:pPrChange w:id="19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francesco.lippolis" w:date="2015-04-17T12:55:00Z">
        <w:r w:rsidRPr="00A02C03">
          <w:rPr>
            <w:rStyle w:val="Enfasigrassetto"/>
            <w:b w:val="0"/>
            <w:highlight w:val="white"/>
            <w:rPrChange w:id="200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}</w:t>
        </w:r>
      </w:ins>
    </w:p>
    <w:p w:rsidR="00A02C03" w:rsidRPr="00A02C03" w:rsidRDefault="00A02C03" w:rsidP="00A02C03">
      <w:pPr>
        <w:pStyle w:val="Nessunaspaziatura"/>
        <w:rPr>
          <w:ins w:id="201" w:author="francesco.lippolis" w:date="2015-04-17T12:55:00Z"/>
          <w:rStyle w:val="Enfasigrassetto"/>
          <w:b w:val="0"/>
          <w:highlight w:val="white"/>
          <w:rPrChange w:id="202" w:author="francesco.lippolis" w:date="2015-04-17T12:57:00Z">
            <w:rPr>
              <w:ins w:id="203" w:author="francesco.lippolis" w:date="2015-04-17T12:55:00Z"/>
              <w:color w:val="000000"/>
              <w:highlight w:val="white"/>
            </w:rPr>
          </w:rPrChange>
        </w:rPr>
        <w:pPrChange w:id="20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5" w:author="francesco.lippolis" w:date="2015-04-17T12:55:00Z">
        <w:r w:rsidRPr="00A02C03">
          <w:rPr>
            <w:rStyle w:val="Enfasigrassetto"/>
            <w:b w:val="0"/>
            <w:highlight w:val="white"/>
            <w:rPrChange w:id="20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}</w:t>
        </w:r>
      </w:ins>
    </w:p>
    <w:p w:rsidR="00A02C03" w:rsidRPr="00A02C03" w:rsidRDefault="00A02C03" w:rsidP="00A02C03">
      <w:pPr>
        <w:pStyle w:val="Nessunaspaziatura"/>
        <w:rPr>
          <w:ins w:id="207" w:author="francesco.lippolis" w:date="2015-04-17T12:55:00Z"/>
          <w:rStyle w:val="Enfasigrassetto"/>
          <w:b w:val="0"/>
          <w:highlight w:val="white"/>
          <w:rPrChange w:id="208" w:author="francesco.lippolis" w:date="2015-04-17T12:57:00Z">
            <w:rPr>
              <w:ins w:id="209" w:author="francesco.lippolis" w:date="2015-04-17T12:55:00Z"/>
              <w:color w:val="000000"/>
              <w:highlight w:val="white"/>
            </w:rPr>
          </w:rPrChange>
        </w:rPr>
        <w:pPrChange w:id="210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Pr="00A02C03" w:rsidRDefault="00A02C03" w:rsidP="00A02C03">
      <w:pPr>
        <w:pStyle w:val="Nessunaspaziatura"/>
        <w:rPr>
          <w:ins w:id="211" w:author="francesco.lippolis" w:date="2015-04-17T12:55:00Z"/>
          <w:rStyle w:val="Enfasigrassetto"/>
          <w:b w:val="0"/>
          <w:highlight w:val="white"/>
          <w:rPrChange w:id="212" w:author="francesco.lippolis" w:date="2015-04-17T12:57:00Z">
            <w:rPr>
              <w:ins w:id="213" w:author="francesco.lippolis" w:date="2015-04-17T12:55:00Z"/>
              <w:color w:val="000000"/>
              <w:highlight w:val="white"/>
            </w:rPr>
          </w:rPrChange>
        </w:rPr>
        <w:pPrChange w:id="21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5" w:author="francesco.lippolis" w:date="2015-04-17T12:55:00Z">
        <w:r w:rsidRPr="00A02C03">
          <w:rPr>
            <w:rStyle w:val="Enfasigrassetto"/>
            <w:b w:val="0"/>
            <w:highlight w:val="white"/>
            <w:rPrChange w:id="216" w:author="francesco.lippolis" w:date="2015-04-17T12:57:00Z">
              <w:rPr>
                <w:color w:val="808080"/>
                <w:highlight w:val="white"/>
              </w:rPr>
            </w:rPrChange>
          </w:rPr>
          <w:t>/// &lt;</w:t>
        </w:r>
        <w:proofErr w:type="spellStart"/>
        <w:r w:rsidRPr="00A02C03">
          <w:rPr>
            <w:rStyle w:val="Enfasigrassetto"/>
            <w:b w:val="0"/>
            <w:highlight w:val="white"/>
            <w:rPrChange w:id="217" w:author="francesco.lippolis" w:date="2015-04-17T12:57:00Z">
              <w:rPr>
                <w:color w:val="808080"/>
                <w:highlight w:val="white"/>
              </w:rPr>
            </w:rPrChange>
          </w:rPr>
          <w:t>summary</w:t>
        </w:r>
        <w:proofErr w:type="spellEnd"/>
        <w:r w:rsidRPr="00A02C03">
          <w:rPr>
            <w:rStyle w:val="Enfasigrassetto"/>
            <w:b w:val="0"/>
            <w:highlight w:val="white"/>
            <w:rPrChange w:id="218" w:author="francesco.lippolis" w:date="2015-04-17T12:57:00Z">
              <w:rPr>
                <w:color w:val="808080"/>
                <w:highlight w:val="white"/>
              </w:rPr>
            </w:rPrChange>
          </w:rPr>
          <w:t>&gt;</w:t>
        </w:r>
      </w:ins>
    </w:p>
    <w:p w:rsidR="00A02C03" w:rsidRPr="00A02C03" w:rsidRDefault="00A02C03" w:rsidP="00A02C03">
      <w:pPr>
        <w:pStyle w:val="Nessunaspaziatura"/>
        <w:rPr>
          <w:ins w:id="219" w:author="francesco.lippolis" w:date="2015-04-17T12:55:00Z"/>
          <w:rStyle w:val="Enfasigrassetto"/>
          <w:b w:val="0"/>
          <w:highlight w:val="white"/>
          <w:rPrChange w:id="220" w:author="francesco.lippolis" w:date="2015-04-17T12:57:00Z">
            <w:rPr>
              <w:ins w:id="221" w:author="francesco.lippolis" w:date="2015-04-17T12:55:00Z"/>
              <w:color w:val="000000"/>
              <w:highlight w:val="white"/>
            </w:rPr>
          </w:rPrChange>
        </w:rPr>
        <w:pPrChange w:id="222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3" w:author="francesco.lippolis" w:date="2015-04-17T12:55:00Z">
        <w:r w:rsidRPr="00A02C03">
          <w:rPr>
            <w:rStyle w:val="Enfasigrassetto"/>
            <w:b w:val="0"/>
            <w:highlight w:val="white"/>
            <w:rPrChange w:id="224" w:author="francesco.lippolis" w:date="2015-04-17T12:57:00Z">
              <w:rPr>
                <w:color w:val="808080"/>
                <w:highlight w:val="white"/>
              </w:rPr>
            </w:rPrChange>
          </w:rPr>
          <w:t>/// Salva una misurazione unica (su un solo sensore)</w:t>
        </w:r>
      </w:ins>
    </w:p>
    <w:p w:rsidR="00A02C03" w:rsidRPr="00A02C03" w:rsidRDefault="00A02C03" w:rsidP="00A02C03">
      <w:pPr>
        <w:pStyle w:val="Nessunaspaziatura"/>
        <w:rPr>
          <w:ins w:id="225" w:author="francesco.lippolis" w:date="2015-04-17T12:55:00Z"/>
          <w:rStyle w:val="Enfasigrassetto"/>
          <w:b w:val="0"/>
          <w:highlight w:val="white"/>
          <w:rPrChange w:id="226" w:author="francesco.lippolis" w:date="2015-04-17T12:57:00Z">
            <w:rPr>
              <w:ins w:id="227" w:author="francesco.lippolis" w:date="2015-04-17T12:55:00Z"/>
              <w:color w:val="000000"/>
              <w:highlight w:val="white"/>
            </w:rPr>
          </w:rPrChange>
        </w:rPr>
        <w:pPrChange w:id="22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9" w:author="francesco.lippolis" w:date="2015-04-17T12:55:00Z">
        <w:r w:rsidRPr="00A02C03">
          <w:rPr>
            <w:rStyle w:val="Enfasigrassetto"/>
            <w:b w:val="0"/>
            <w:highlight w:val="white"/>
            <w:rPrChange w:id="230" w:author="francesco.lippolis" w:date="2015-04-17T12:57:00Z">
              <w:rPr>
                <w:color w:val="808080"/>
                <w:highlight w:val="white"/>
              </w:rPr>
            </w:rPrChange>
          </w:rPr>
          <w:t>/// &lt;/</w:t>
        </w:r>
        <w:proofErr w:type="spellStart"/>
        <w:r w:rsidRPr="00A02C03">
          <w:rPr>
            <w:rStyle w:val="Enfasigrassetto"/>
            <w:b w:val="0"/>
            <w:highlight w:val="white"/>
            <w:rPrChange w:id="231" w:author="francesco.lippolis" w:date="2015-04-17T12:57:00Z">
              <w:rPr>
                <w:color w:val="808080"/>
                <w:highlight w:val="white"/>
              </w:rPr>
            </w:rPrChange>
          </w:rPr>
          <w:t>summary</w:t>
        </w:r>
        <w:proofErr w:type="spellEnd"/>
        <w:r w:rsidRPr="00A02C03">
          <w:rPr>
            <w:rStyle w:val="Enfasigrassetto"/>
            <w:b w:val="0"/>
            <w:highlight w:val="white"/>
            <w:rPrChange w:id="232" w:author="francesco.lippolis" w:date="2015-04-17T12:57:00Z">
              <w:rPr>
                <w:color w:val="808080"/>
                <w:highlight w:val="white"/>
              </w:rPr>
            </w:rPrChange>
          </w:rPr>
          <w:t>&gt;</w:t>
        </w:r>
      </w:ins>
    </w:p>
    <w:p w:rsidR="00A02C03" w:rsidRPr="00A02C03" w:rsidRDefault="00A02C03" w:rsidP="00A02C03">
      <w:pPr>
        <w:pStyle w:val="Nessunaspaziatura"/>
        <w:rPr>
          <w:ins w:id="233" w:author="francesco.lippolis" w:date="2015-04-17T12:55:00Z"/>
          <w:rStyle w:val="Enfasigrassetto"/>
          <w:b w:val="0"/>
          <w:highlight w:val="white"/>
          <w:rPrChange w:id="234" w:author="francesco.lippolis" w:date="2015-04-17T12:57:00Z">
            <w:rPr>
              <w:ins w:id="235" w:author="francesco.lippolis" w:date="2015-04-17T12:55:00Z"/>
              <w:color w:val="000000"/>
              <w:highlight w:val="white"/>
            </w:rPr>
          </w:rPrChange>
        </w:rPr>
        <w:pPrChange w:id="236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francesco.lippolis" w:date="2015-04-17T12:55:00Z">
        <w:r w:rsidRPr="00A02C03">
          <w:rPr>
            <w:rStyle w:val="Enfasigrassetto"/>
            <w:b w:val="0"/>
            <w:highlight w:val="white"/>
            <w:rPrChange w:id="238" w:author="francesco.lippolis" w:date="2015-04-17T12:57:00Z">
              <w:rPr>
                <w:color w:val="808080"/>
                <w:highlight w:val="white"/>
              </w:rPr>
            </w:rPrChange>
          </w:rPr>
          <w:t>/// &lt;</w:t>
        </w:r>
        <w:proofErr w:type="spellStart"/>
        <w:r w:rsidRPr="00A02C03">
          <w:rPr>
            <w:rStyle w:val="Enfasigrassetto"/>
            <w:b w:val="0"/>
            <w:highlight w:val="white"/>
            <w:rPrChange w:id="239" w:author="francesco.lippolis" w:date="2015-04-17T12:57:00Z">
              <w:rPr>
                <w:color w:val="808080"/>
                <w:highlight w:val="white"/>
              </w:rPr>
            </w:rPrChange>
          </w:rPr>
          <w:t>param</w:t>
        </w:r>
        <w:proofErr w:type="spellEnd"/>
        <w:r w:rsidRPr="00A02C03">
          <w:rPr>
            <w:rStyle w:val="Enfasigrassetto"/>
            <w:b w:val="0"/>
            <w:highlight w:val="white"/>
            <w:rPrChange w:id="240" w:author="francesco.lippolis" w:date="2015-04-17T12:57:00Z">
              <w:rPr>
                <w:color w:val="80808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241" w:author="francesco.lippolis" w:date="2015-04-17T12:57:00Z">
              <w:rPr>
                <w:color w:val="808080"/>
                <w:highlight w:val="white"/>
              </w:rPr>
            </w:rPrChange>
          </w:rPr>
          <w:t>name=</w:t>
        </w:r>
        <w:proofErr w:type="spellEnd"/>
        <w:r w:rsidRPr="00A02C03">
          <w:rPr>
            <w:rStyle w:val="Enfasigrassetto"/>
            <w:b w:val="0"/>
            <w:highlight w:val="white"/>
            <w:rPrChange w:id="242" w:author="francesco.lippolis" w:date="2015-04-17T12:57:00Z">
              <w:rPr>
                <w:color w:val="808080"/>
                <w:highlight w:val="white"/>
              </w:rPr>
            </w:rPrChange>
          </w:rPr>
          <w:t>"</w:t>
        </w:r>
        <w:proofErr w:type="spellStart"/>
        <w:r w:rsidRPr="00A02C03">
          <w:rPr>
            <w:rStyle w:val="Enfasigrassetto"/>
            <w:b w:val="0"/>
            <w:highlight w:val="white"/>
            <w:rPrChange w:id="243" w:author="francesco.lippolis" w:date="2015-04-17T12:57:00Z">
              <w:rPr>
                <w:color w:val="808080"/>
                <w:highlight w:val="white"/>
              </w:rPr>
            </w:rPrChange>
          </w:rPr>
          <w:t>IdDatabase</w:t>
        </w:r>
        <w:proofErr w:type="spellEnd"/>
        <w:r w:rsidRPr="00A02C03">
          <w:rPr>
            <w:rStyle w:val="Enfasigrassetto"/>
            <w:b w:val="0"/>
            <w:highlight w:val="white"/>
            <w:rPrChange w:id="244" w:author="francesco.lippolis" w:date="2015-04-17T12:57:00Z">
              <w:rPr>
                <w:color w:val="808080"/>
                <w:highlight w:val="white"/>
              </w:rPr>
            </w:rPrChange>
          </w:rPr>
          <w:t>"&gt;</w:t>
        </w:r>
        <w:proofErr w:type="spellStart"/>
        <w:r w:rsidRPr="00A02C03">
          <w:rPr>
            <w:rStyle w:val="Enfasigrassetto"/>
            <w:b w:val="0"/>
            <w:highlight w:val="white"/>
            <w:rPrChange w:id="245" w:author="francesco.lippolis" w:date="2015-04-17T12:57:00Z">
              <w:rPr>
                <w:color w:val="008000"/>
                <w:highlight w:val="white"/>
              </w:rPr>
            </w:rPrChange>
          </w:rPr>
          <w:t>Primary</w:t>
        </w:r>
        <w:proofErr w:type="spellEnd"/>
        <w:r w:rsidRPr="00A02C03">
          <w:rPr>
            <w:rStyle w:val="Enfasigrassetto"/>
            <w:b w:val="0"/>
            <w:highlight w:val="white"/>
            <w:rPrChange w:id="246" w:author="francesco.lippolis" w:date="2015-04-17T12:57:00Z">
              <w:rPr>
                <w:color w:val="008000"/>
                <w:highlight w:val="white"/>
              </w:rPr>
            </w:rPrChange>
          </w:rPr>
          <w:t xml:space="preserve"> key nel database Garden </w:t>
        </w:r>
        <w:proofErr w:type="spellStart"/>
        <w:r w:rsidRPr="00A02C03">
          <w:rPr>
            <w:rStyle w:val="Enfasigrassetto"/>
            <w:b w:val="0"/>
            <w:highlight w:val="white"/>
            <w:rPrChange w:id="247" w:author="francesco.lippolis" w:date="2015-04-17T12:57:00Z">
              <w:rPr>
                <w:color w:val="008000"/>
                <w:highlight w:val="white"/>
              </w:rPr>
            </w:rPrChange>
          </w:rPr>
          <w:t>of</w:t>
        </w:r>
        <w:proofErr w:type="spellEnd"/>
        <w:r w:rsidRPr="00A02C03">
          <w:rPr>
            <w:rStyle w:val="Enfasigrassetto"/>
            <w:b w:val="0"/>
            <w:highlight w:val="white"/>
            <w:rPrChange w:id="248" w:author="francesco.lippolis" w:date="2015-04-17T12:57:00Z">
              <w:rPr>
                <w:color w:val="008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249" w:author="francesco.lippolis" w:date="2015-04-17T12:57:00Z">
              <w:rPr>
                <w:color w:val="008000"/>
                <w:highlight w:val="white"/>
              </w:rPr>
            </w:rPrChange>
          </w:rPr>
          <w:t>Things</w:t>
        </w:r>
        <w:proofErr w:type="spellEnd"/>
        <w:r w:rsidRPr="00A02C03">
          <w:rPr>
            <w:rStyle w:val="Enfasigrassetto"/>
            <w:b w:val="0"/>
            <w:highlight w:val="white"/>
            <w:rPrChange w:id="250" w:author="francesco.lippolis" w:date="2015-04-17T12:57:00Z">
              <w:rPr>
                <w:color w:val="808080"/>
                <w:highlight w:val="white"/>
              </w:rPr>
            </w:rPrChange>
          </w:rPr>
          <w:t>&lt;/</w:t>
        </w:r>
        <w:proofErr w:type="spellStart"/>
        <w:r w:rsidRPr="00A02C03">
          <w:rPr>
            <w:rStyle w:val="Enfasigrassetto"/>
            <w:b w:val="0"/>
            <w:highlight w:val="white"/>
            <w:rPrChange w:id="251" w:author="francesco.lippolis" w:date="2015-04-17T12:57:00Z">
              <w:rPr>
                <w:color w:val="808080"/>
                <w:highlight w:val="white"/>
              </w:rPr>
            </w:rPrChange>
          </w:rPr>
          <w:t>param</w:t>
        </w:r>
        <w:proofErr w:type="spellEnd"/>
        <w:r w:rsidRPr="00A02C03">
          <w:rPr>
            <w:rStyle w:val="Enfasigrassetto"/>
            <w:b w:val="0"/>
            <w:highlight w:val="white"/>
            <w:rPrChange w:id="252" w:author="francesco.lippolis" w:date="2015-04-17T12:57:00Z">
              <w:rPr>
                <w:color w:val="808080"/>
                <w:highlight w:val="white"/>
              </w:rPr>
            </w:rPrChange>
          </w:rPr>
          <w:t>&gt;</w:t>
        </w:r>
      </w:ins>
    </w:p>
    <w:p w:rsidR="00A02C03" w:rsidRPr="00A02C03" w:rsidRDefault="00A02C03" w:rsidP="00A02C03">
      <w:pPr>
        <w:pStyle w:val="Nessunaspaziatura"/>
        <w:rPr>
          <w:ins w:id="253" w:author="francesco.lippolis" w:date="2015-04-17T12:55:00Z"/>
          <w:rStyle w:val="Enfasigrassetto"/>
          <w:b w:val="0"/>
          <w:highlight w:val="white"/>
          <w:rPrChange w:id="254" w:author="francesco.lippolis" w:date="2015-04-17T12:57:00Z">
            <w:rPr>
              <w:ins w:id="255" w:author="francesco.lippolis" w:date="2015-04-17T12:55:00Z"/>
              <w:color w:val="000000"/>
              <w:highlight w:val="white"/>
            </w:rPr>
          </w:rPrChange>
        </w:rPr>
        <w:pPrChange w:id="256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57" w:author="francesco.lippolis" w:date="2015-04-17T12:55:00Z">
        <w:r w:rsidRPr="00A02C03">
          <w:rPr>
            <w:rStyle w:val="Enfasigrassetto"/>
            <w:b w:val="0"/>
            <w:highlight w:val="white"/>
            <w:rPrChange w:id="258" w:author="francesco.lippolis" w:date="2015-04-17T12:57:00Z">
              <w:rPr>
                <w:color w:val="808080"/>
                <w:highlight w:val="white"/>
              </w:rPr>
            </w:rPrChange>
          </w:rPr>
          <w:t>/// &lt;</w:t>
        </w:r>
        <w:proofErr w:type="spellStart"/>
        <w:r w:rsidRPr="00A02C03">
          <w:rPr>
            <w:rStyle w:val="Enfasigrassetto"/>
            <w:b w:val="0"/>
            <w:highlight w:val="white"/>
            <w:rPrChange w:id="259" w:author="francesco.lippolis" w:date="2015-04-17T12:57:00Z">
              <w:rPr>
                <w:color w:val="808080"/>
                <w:highlight w:val="white"/>
              </w:rPr>
            </w:rPrChange>
          </w:rPr>
          <w:t>param</w:t>
        </w:r>
        <w:proofErr w:type="spellEnd"/>
        <w:r w:rsidRPr="00A02C03">
          <w:rPr>
            <w:rStyle w:val="Enfasigrassetto"/>
            <w:b w:val="0"/>
            <w:highlight w:val="white"/>
            <w:rPrChange w:id="260" w:author="francesco.lippolis" w:date="2015-04-17T12:57:00Z">
              <w:rPr>
                <w:color w:val="80808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261" w:author="francesco.lippolis" w:date="2015-04-17T12:57:00Z">
              <w:rPr>
                <w:color w:val="808080"/>
                <w:highlight w:val="white"/>
              </w:rPr>
            </w:rPrChange>
          </w:rPr>
          <w:t>name=</w:t>
        </w:r>
        <w:proofErr w:type="spellEnd"/>
        <w:r w:rsidRPr="00A02C03">
          <w:rPr>
            <w:rStyle w:val="Enfasigrassetto"/>
            <w:b w:val="0"/>
            <w:highlight w:val="white"/>
            <w:rPrChange w:id="262" w:author="francesco.lippolis" w:date="2015-04-17T12:57:00Z">
              <w:rPr>
                <w:color w:val="808080"/>
                <w:highlight w:val="white"/>
              </w:rPr>
            </w:rPrChange>
          </w:rPr>
          <w:t>"m"&gt;Misura effettuata sul sensore che si deve salvare&lt;/</w:t>
        </w:r>
        <w:proofErr w:type="spellStart"/>
        <w:r w:rsidRPr="00A02C03">
          <w:rPr>
            <w:rStyle w:val="Enfasigrassetto"/>
            <w:b w:val="0"/>
            <w:highlight w:val="white"/>
            <w:rPrChange w:id="263" w:author="francesco.lippolis" w:date="2015-04-17T12:57:00Z">
              <w:rPr>
                <w:color w:val="808080"/>
                <w:highlight w:val="white"/>
              </w:rPr>
            </w:rPrChange>
          </w:rPr>
          <w:t>param</w:t>
        </w:r>
        <w:proofErr w:type="spellEnd"/>
        <w:r w:rsidRPr="00A02C03">
          <w:rPr>
            <w:rStyle w:val="Enfasigrassetto"/>
            <w:b w:val="0"/>
            <w:highlight w:val="white"/>
            <w:rPrChange w:id="264" w:author="francesco.lippolis" w:date="2015-04-17T12:57:00Z">
              <w:rPr>
                <w:color w:val="808080"/>
                <w:highlight w:val="white"/>
              </w:rPr>
            </w:rPrChange>
          </w:rPr>
          <w:t>&gt;</w:t>
        </w:r>
      </w:ins>
    </w:p>
    <w:p w:rsidR="00A02C03" w:rsidRPr="00A02C03" w:rsidRDefault="00A02C03" w:rsidP="00A02C03">
      <w:pPr>
        <w:pStyle w:val="Nessunaspaziatura"/>
        <w:rPr>
          <w:ins w:id="265" w:author="francesco.lippolis" w:date="2015-04-17T12:55:00Z"/>
          <w:rStyle w:val="Enfasigrassetto"/>
          <w:b w:val="0"/>
          <w:highlight w:val="white"/>
          <w:rPrChange w:id="266" w:author="francesco.lippolis" w:date="2015-04-17T12:57:00Z">
            <w:rPr>
              <w:ins w:id="267" w:author="francesco.lippolis" w:date="2015-04-17T12:55:00Z"/>
              <w:color w:val="000000"/>
              <w:highlight w:val="white"/>
            </w:rPr>
          </w:rPrChange>
        </w:rPr>
        <w:pPrChange w:id="26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69" w:author="francesco.lippolis" w:date="2015-04-17T12:55:00Z">
        <w:r w:rsidRPr="00A02C03">
          <w:rPr>
            <w:rStyle w:val="Enfasigrassetto"/>
            <w:b w:val="0"/>
            <w:highlight w:val="white"/>
            <w:rPrChange w:id="270" w:author="francesco.lippolis" w:date="2015-04-17T12:57:00Z">
              <w:rPr>
                <w:color w:val="808080"/>
                <w:highlight w:val="white"/>
              </w:rPr>
            </w:rPrChange>
          </w:rPr>
          <w:t>/// &lt;</w:t>
        </w:r>
        <w:proofErr w:type="spellStart"/>
        <w:r w:rsidRPr="00A02C03">
          <w:rPr>
            <w:rStyle w:val="Enfasigrassetto"/>
            <w:b w:val="0"/>
            <w:highlight w:val="white"/>
            <w:rPrChange w:id="271" w:author="francesco.lippolis" w:date="2015-04-17T12:57:00Z">
              <w:rPr>
                <w:color w:val="808080"/>
                <w:highlight w:val="white"/>
              </w:rPr>
            </w:rPrChange>
          </w:rPr>
          <w:t>returns</w:t>
        </w:r>
        <w:proofErr w:type="spellEnd"/>
        <w:r w:rsidRPr="00A02C03">
          <w:rPr>
            <w:rStyle w:val="Enfasigrassetto"/>
            <w:b w:val="0"/>
            <w:highlight w:val="white"/>
            <w:rPrChange w:id="272" w:author="francesco.lippolis" w:date="2015-04-17T12:57:00Z">
              <w:rPr>
                <w:color w:val="808080"/>
                <w:highlight w:val="white"/>
              </w:rPr>
            </w:rPrChange>
          </w:rPr>
          <w:t>&gt;&lt;/</w:t>
        </w:r>
        <w:proofErr w:type="spellStart"/>
        <w:r w:rsidRPr="00A02C03">
          <w:rPr>
            <w:rStyle w:val="Enfasigrassetto"/>
            <w:b w:val="0"/>
            <w:highlight w:val="white"/>
            <w:rPrChange w:id="273" w:author="francesco.lippolis" w:date="2015-04-17T12:57:00Z">
              <w:rPr>
                <w:color w:val="808080"/>
                <w:highlight w:val="white"/>
              </w:rPr>
            </w:rPrChange>
          </w:rPr>
          <w:t>returns</w:t>
        </w:r>
        <w:proofErr w:type="spellEnd"/>
        <w:r w:rsidRPr="00A02C03">
          <w:rPr>
            <w:rStyle w:val="Enfasigrassetto"/>
            <w:b w:val="0"/>
            <w:highlight w:val="white"/>
            <w:rPrChange w:id="274" w:author="francesco.lippolis" w:date="2015-04-17T12:57:00Z">
              <w:rPr>
                <w:color w:val="808080"/>
                <w:highlight w:val="white"/>
              </w:rPr>
            </w:rPrChange>
          </w:rPr>
          <w:t>&gt;</w:t>
        </w:r>
      </w:ins>
    </w:p>
    <w:p w:rsidR="00A02C03" w:rsidRPr="00A02C03" w:rsidRDefault="00A02C03" w:rsidP="00A02C03">
      <w:pPr>
        <w:pStyle w:val="Nessunaspaziatura"/>
        <w:rPr>
          <w:ins w:id="275" w:author="francesco.lippolis" w:date="2015-04-17T12:55:00Z"/>
          <w:rStyle w:val="Enfasigrassetto"/>
          <w:b w:val="0"/>
          <w:highlight w:val="white"/>
          <w:rPrChange w:id="276" w:author="francesco.lippolis" w:date="2015-04-17T12:57:00Z">
            <w:rPr>
              <w:ins w:id="277" w:author="francesco.lippolis" w:date="2015-04-17T12:55:00Z"/>
              <w:color w:val="000000"/>
              <w:highlight w:val="white"/>
            </w:rPr>
          </w:rPrChange>
        </w:rPr>
        <w:pPrChange w:id="27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79" w:author="francesco.lippolis" w:date="2015-04-17T12:55:00Z">
        <w:r w:rsidRPr="00A02C03">
          <w:rPr>
            <w:rStyle w:val="Enfasigrassetto"/>
            <w:b w:val="0"/>
            <w:highlight w:val="white"/>
            <w:rPrChange w:id="280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public </w:t>
        </w:r>
        <w:proofErr w:type="spellStart"/>
        <w:r w:rsidRPr="00A02C03">
          <w:rPr>
            <w:rStyle w:val="Enfasigrassetto"/>
            <w:b w:val="0"/>
            <w:highlight w:val="white"/>
            <w:rPrChange w:id="281" w:author="francesco.lippolis" w:date="2015-04-17T12:57:00Z">
              <w:rPr>
                <w:highlight w:val="white"/>
              </w:rPr>
            </w:rPrChange>
          </w:rPr>
          <w:t>bool</w:t>
        </w:r>
        <w:proofErr w:type="spellEnd"/>
        <w:r w:rsidRPr="00A02C03">
          <w:rPr>
            <w:rStyle w:val="Enfasigrassetto"/>
            <w:b w:val="0"/>
            <w:highlight w:val="white"/>
            <w:rPrChange w:id="282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283" w:author="francesco.lippolis" w:date="2015-04-17T12:57:00Z">
              <w:rPr>
                <w:color w:val="000000"/>
                <w:highlight w:val="white"/>
              </w:rPr>
            </w:rPrChange>
          </w:rPr>
          <w:t>SaveMeasurement</w:t>
        </w:r>
        <w:proofErr w:type="spellEnd"/>
        <w:r w:rsidRPr="00A02C03">
          <w:rPr>
            <w:rStyle w:val="Enfasigrassetto"/>
            <w:b w:val="0"/>
            <w:highlight w:val="white"/>
            <w:rPrChange w:id="284" w:author="francesco.lippolis" w:date="2015-04-17T12:57:00Z">
              <w:rPr>
                <w:color w:val="000000"/>
                <w:highlight w:val="white"/>
              </w:rPr>
            </w:rPrChange>
          </w:rPr>
          <w:t>(</w:t>
        </w:r>
        <w:proofErr w:type="spellStart"/>
        <w:r w:rsidRPr="00A02C03">
          <w:rPr>
            <w:rStyle w:val="Enfasigrassetto"/>
            <w:b w:val="0"/>
            <w:highlight w:val="white"/>
            <w:rPrChange w:id="285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286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287" w:author="francesco.lippolis" w:date="2015-04-17T12:57:00Z">
              <w:rPr>
                <w:color w:val="000000"/>
                <w:highlight w:val="white"/>
              </w:rPr>
            </w:rPrChange>
          </w:rPr>
          <w:t>IdDatabase</w:t>
        </w:r>
        <w:proofErr w:type="spellEnd"/>
        <w:r w:rsidRPr="00A02C03">
          <w:rPr>
            <w:rStyle w:val="Enfasigrassetto"/>
            <w:b w:val="0"/>
            <w:highlight w:val="white"/>
            <w:rPrChange w:id="288" w:author="francesco.lippolis" w:date="2015-04-17T12:57:00Z">
              <w:rPr>
                <w:color w:val="000000"/>
                <w:highlight w:val="white"/>
              </w:rPr>
            </w:rPrChange>
          </w:rPr>
          <w:t xml:space="preserve">, </w:t>
        </w:r>
        <w:proofErr w:type="spellStart"/>
        <w:r w:rsidRPr="00A02C03">
          <w:rPr>
            <w:rStyle w:val="Enfasigrassetto"/>
            <w:b w:val="0"/>
            <w:highlight w:val="white"/>
            <w:rPrChange w:id="289" w:author="francesco.lippolis" w:date="2015-04-17T12:57:00Z">
              <w:rPr>
                <w:color w:val="2B91AF"/>
                <w:highlight w:val="white"/>
              </w:rPr>
            </w:rPrChange>
          </w:rPr>
          <w:t>Measurement</w:t>
        </w:r>
        <w:proofErr w:type="spellEnd"/>
        <w:r w:rsidRPr="00A02C03">
          <w:rPr>
            <w:rStyle w:val="Enfasigrassetto"/>
            <w:b w:val="0"/>
            <w:highlight w:val="white"/>
            <w:rPrChange w:id="290" w:author="francesco.lippolis" w:date="2015-04-17T12:57:00Z">
              <w:rPr>
                <w:color w:val="000000"/>
                <w:highlight w:val="white"/>
              </w:rPr>
            </w:rPrChange>
          </w:rPr>
          <w:t xml:space="preserve"> m)</w:t>
        </w:r>
      </w:ins>
    </w:p>
    <w:p w:rsidR="00A02C03" w:rsidRPr="00A02C03" w:rsidRDefault="00A02C03" w:rsidP="00A02C03">
      <w:pPr>
        <w:pStyle w:val="Nessunaspaziatura"/>
        <w:rPr>
          <w:ins w:id="291" w:author="francesco.lippolis" w:date="2015-04-17T12:55:00Z"/>
          <w:rStyle w:val="Enfasigrassetto"/>
          <w:b w:val="0"/>
          <w:highlight w:val="white"/>
          <w:rPrChange w:id="292" w:author="francesco.lippolis" w:date="2015-04-17T12:57:00Z">
            <w:rPr>
              <w:ins w:id="293" w:author="francesco.lippolis" w:date="2015-04-17T12:55:00Z"/>
              <w:color w:val="000000"/>
              <w:highlight w:val="white"/>
            </w:rPr>
          </w:rPrChange>
        </w:rPr>
        <w:pPrChange w:id="29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95" w:author="francesco.lippolis" w:date="2015-04-17T12:55:00Z">
        <w:r w:rsidRPr="00A02C03">
          <w:rPr>
            <w:rStyle w:val="Enfasigrassetto"/>
            <w:b w:val="0"/>
            <w:highlight w:val="white"/>
            <w:rPrChange w:id="29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{</w:t>
        </w:r>
      </w:ins>
    </w:p>
    <w:p w:rsidR="00A02C03" w:rsidRPr="00A02C03" w:rsidRDefault="00A02C03" w:rsidP="00A02C03">
      <w:pPr>
        <w:pStyle w:val="Nessunaspaziatura"/>
        <w:rPr>
          <w:ins w:id="297" w:author="francesco.lippolis" w:date="2015-04-17T12:55:00Z"/>
          <w:rStyle w:val="Enfasigrassetto"/>
          <w:b w:val="0"/>
          <w:highlight w:val="white"/>
          <w:rPrChange w:id="298" w:author="francesco.lippolis" w:date="2015-04-17T12:57:00Z">
            <w:rPr>
              <w:ins w:id="299" w:author="francesco.lippolis" w:date="2015-04-17T12:55:00Z"/>
              <w:color w:val="000000"/>
              <w:highlight w:val="white"/>
            </w:rPr>
          </w:rPrChange>
        </w:rPr>
        <w:pPrChange w:id="300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01" w:author="francesco.lippolis" w:date="2015-04-17T12:55:00Z">
        <w:r w:rsidRPr="00A02C03">
          <w:rPr>
            <w:rStyle w:val="Enfasigrassetto"/>
            <w:b w:val="0"/>
            <w:highlight w:val="white"/>
            <w:rPrChange w:id="302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</w:t>
        </w:r>
        <w:proofErr w:type="spellStart"/>
        <w:r w:rsidRPr="00A02C03">
          <w:rPr>
            <w:rStyle w:val="Enfasigrassetto"/>
            <w:b w:val="0"/>
            <w:highlight w:val="white"/>
            <w:rPrChange w:id="303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304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305" w:author="francesco.lippolis" w:date="2015-04-17T12:57:00Z">
              <w:rPr>
                <w:color w:val="000000"/>
                <w:highlight w:val="white"/>
              </w:rPr>
            </w:rPrChange>
          </w:rPr>
          <w:t>id=</w:t>
        </w:r>
        <w:proofErr w:type="spellEnd"/>
        <w:r w:rsidRPr="00A02C03">
          <w:rPr>
            <w:rStyle w:val="Enfasigrassetto"/>
            <w:b w:val="0"/>
            <w:highlight w:val="white"/>
            <w:rPrChange w:id="306" w:author="francesco.lippolis" w:date="2015-04-17T12:57:00Z">
              <w:rPr>
                <w:color w:val="A31515"/>
                <w:highlight w:val="white"/>
              </w:rPr>
            </w:rPrChange>
          </w:rPr>
          <w:t>"";</w:t>
        </w:r>
      </w:ins>
    </w:p>
    <w:p w:rsidR="00A02C03" w:rsidRPr="00A02C03" w:rsidRDefault="00A02C03" w:rsidP="00A02C03">
      <w:pPr>
        <w:pStyle w:val="Nessunaspaziatura"/>
        <w:rPr>
          <w:ins w:id="307" w:author="francesco.lippolis" w:date="2015-04-17T12:55:00Z"/>
          <w:rStyle w:val="Enfasigrassetto"/>
          <w:b w:val="0"/>
          <w:highlight w:val="white"/>
          <w:rPrChange w:id="308" w:author="francesco.lippolis" w:date="2015-04-17T12:57:00Z">
            <w:rPr>
              <w:ins w:id="309" w:author="francesco.lippolis" w:date="2015-04-17T12:55:00Z"/>
              <w:color w:val="000000"/>
              <w:highlight w:val="white"/>
            </w:rPr>
          </w:rPrChange>
        </w:rPr>
        <w:pPrChange w:id="310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11" w:author="francesco.lippolis" w:date="2015-04-17T12:55:00Z">
        <w:r w:rsidRPr="00A02C03">
          <w:rPr>
            <w:rStyle w:val="Enfasigrassetto"/>
            <w:b w:val="0"/>
            <w:highlight w:val="white"/>
            <w:rPrChange w:id="312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</w:t>
        </w:r>
        <w:proofErr w:type="spellStart"/>
        <w:r w:rsidRPr="00A02C03">
          <w:rPr>
            <w:rStyle w:val="Enfasigrassetto"/>
            <w:b w:val="0"/>
            <w:highlight w:val="white"/>
            <w:rPrChange w:id="313" w:author="francesco.lippolis" w:date="2015-04-17T12:57:00Z">
              <w:rPr>
                <w:highlight w:val="white"/>
              </w:rPr>
            </w:rPrChange>
          </w:rPr>
          <w:t>try</w:t>
        </w:r>
        <w:proofErr w:type="spellEnd"/>
      </w:ins>
    </w:p>
    <w:p w:rsidR="00A02C03" w:rsidRPr="00A02C03" w:rsidRDefault="00A02C03" w:rsidP="00A02C03">
      <w:pPr>
        <w:pStyle w:val="Nessunaspaziatura"/>
        <w:rPr>
          <w:ins w:id="314" w:author="francesco.lippolis" w:date="2015-04-17T12:55:00Z"/>
          <w:rStyle w:val="Enfasigrassetto"/>
          <w:b w:val="0"/>
          <w:highlight w:val="white"/>
          <w:rPrChange w:id="315" w:author="francesco.lippolis" w:date="2015-04-17T12:57:00Z">
            <w:rPr>
              <w:ins w:id="316" w:author="francesco.lippolis" w:date="2015-04-17T12:55:00Z"/>
              <w:color w:val="000000"/>
              <w:highlight w:val="white"/>
            </w:rPr>
          </w:rPrChange>
        </w:rPr>
        <w:pPrChange w:id="31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18" w:author="francesco.lippolis" w:date="2015-04-17T12:55:00Z">
        <w:r w:rsidRPr="00A02C03">
          <w:rPr>
            <w:rStyle w:val="Enfasigrassetto"/>
            <w:b w:val="0"/>
            <w:highlight w:val="white"/>
            <w:rPrChange w:id="31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{</w:t>
        </w:r>
      </w:ins>
    </w:p>
    <w:p w:rsidR="00A02C03" w:rsidRPr="00A02C03" w:rsidRDefault="00A02C03" w:rsidP="00A02C03">
      <w:pPr>
        <w:pStyle w:val="Nessunaspaziatura"/>
        <w:rPr>
          <w:ins w:id="320" w:author="francesco.lippolis" w:date="2015-04-17T12:55:00Z"/>
          <w:rStyle w:val="Enfasigrassetto"/>
          <w:b w:val="0"/>
          <w:highlight w:val="white"/>
          <w:rPrChange w:id="321" w:author="francesco.lippolis" w:date="2015-04-17T12:57:00Z">
            <w:rPr>
              <w:ins w:id="322" w:author="francesco.lippolis" w:date="2015-04-17T12:55:00Z"/>
              <w:color w:val="000000"/>
              <w:highlight w:val="white"/>
            </w:rPr>
          </w:rPrChange>
        </w:rPr>
        <w:pPrChange w:id="323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24" w:author="francesco.lippolis" w:date="2015-04-17T12:55:00Z">
        <w:r w:rsidRPr="00A02C03">
          <w:rPr>
            <w:rStyle w:val="Enfasigrassetto"/>
            <w:b w:val="0"/>
            <w:highlight w:val="white"/>
            <w:rPrChange w:id="325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//Creazione stringa data + tempo ( Anno , mese, giorno , ora, minuti, secondi )</w:t>
        </w:r>
      </w:ins>
    </w:p>
    <w:p w:rsidR="00A02C03" w:rsidRPr="00A02C03" w:rsidRDefault="00A02C03" w:rsidP="00A02C03">
      <w:pPr>
        <w:pStyle w:val="Nessunaspaziatura"/>
        <w:rPr>
          <w:ins w:id="326" w:author="francesco.lippolis" w:date="2015-04-17T12:55:00Z"/>
          <w:rStyle w:val="Enfasigrassetto"/>
          <w:b w:val="0"/>
          <w:highlight w:val="white"/>
          <w:rPrChange w:id="327" w:author="francesco.lippolis" w:date="2015-04-17T12:57:00Z">
            <w:rPr>
              <w:ins w:id="328" w:author="francesco.lippolis" w:date="2015-04-17T12:55:00Z"/>
              <w:color w:val="000000"/>
              <w:highlight w:val="white"/>
            </w:rPr>
          </w:rPrChange>
        </w:rPr>
        <w:pPrChange w:id="32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30" w:author="francesco.lippolis" w:date="2015-04-17T12:55:00Z">
        <w:r w:rsidRPr="00A02C03">
          <w:rPr>
            <w:rStyle w:val="Enfasigrassetto"/>
            <w:b w:val="0"/>
            <w:highlight w:val="white"/>
            <w:rPrChange w:id="33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332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333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334" w:author="francesco.lippolis" w:date="2015-04-17T12:57:00Z">
              <w:rPr>
                <w:color w:val="000000"/>
                <w:highlight w:val="white"/>
              </w:rPr>
            </w:rPrChange>
          </w:rPr>
          <w:t>datatimenow</w:t>
        </w:r>
        <w:proofErr w:type="spellEnd"/>
        <w:r w:rsidRPr="00A02C03">
          <w:rPr>
            <w:rStyle w:val="Enfasigrassetto"/>
            <w:b w:val="0"/>
            <w:highlight w:val="white"/>
            <w:rPrChange w:id="335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</w:t>
        </w:r>
        <w:proofErr w:type="spellStart"/>
        <w:r w:rsidRPr="00A02C03">
          <w:rPr>
            <w:rStyle w:val="Enfasigrassetto"/>
            <w:b w:val="0"/>
            <w:highlight w:val="white"/>
            <w:rPrChange w:id="336" w:author="francesco.lippolis" w:date="2015-04-17T12:57:00Z">
              <w:rPr>
                <w:color w:val="000000"/>
                <w:highlight w:val="white"/>
              </w:rPr>
            </w:rPrChange>
          </w:rPr>
          <w:t>m.SampleTime.ToString</w:t>
        </w:r>
        <w:proofErr w:type="spellEnd"/>
        <w:r w:rsidRPr="00A02C03">
          <w:rPr>
            <w:rStyle w:val="Enfasigrassetto"/>
            <w:b w:val="0"/>
            <w:highlight w:val="white"/>
            <w:rPrChange w:id="337" w:author="francesco.lippolis" w:date="2015-04-17T12:57:00Z">
              <w:rPr>
                <w:color w:val="000000"/>
                <w:highlight w:val="white"/>
              </w:rPr>
            </w:rPrChange>
          </w:rPr>
          <w:t>("</w:t>
        </w:r>
        <w:proofErr w:type="spellStart"/>
        <w:r w:rsidRPr="00A02C03">
          <w:rPr>
            <w:rStyle w:val="Enfasigrassetto"/>
            <w:b w:val="0"/>
            <w:highlight w:val="white"/>
            <w:rPrChange w:id="338" w:author="francesco.lippolis" w:date="2015-04-17T12:57:00Z">
              <w:rPr>
                <w:color w:val="A31515"/>
                <w:highlight w:val="white"/>
              </w:rPr>
            </w:rPrChange>
          </w:rPr>
          <w:t>yyyy-MM-dd</w:t>
        </w:r>
        <w:proofErr w:type="spellEnd"/>
        <w:r w:rsidRPr="00A02C03">
          <w:rPr>
            <w:rStyle w:val="Enfasigrassetto"/>
            <w:b w:val="0"/>
            <w:highlight w:val="white"/>
            <w:rPrChange w:id="339" w:author="francesco.lippolis" w:date="2015-04-17T12:57:00Z">
              <w:rPr>
                <w:color w:val="A31515"/>
                <w:highlight w:val="white"/>
              </w:rPr>
            </w:rPrChange>
          </w:rPr>
          <w:t xml:space="preserve"> HH:mm:ss");</w:t>
        </w:r>
      </w:ins>
    </w:p>
    <w:p w:rsidR="00A02C03" w:rsidRPr="00A02C03" w:rsidRDefault="00A02C03" w:rsidP="00A02C03">
      <w:pPr>
        <w:pStyle w:val="Nessunaspaziatura"/>
        <w:rPr>
          <w:ins w:id="340" w:author="francesco.lippolis" w:date="2015-04-17T12:55:00Z"/>
          <w:rStyle w:val="Enfasigrassetto"/>
          <w:b w:val="0"/>
          <w:highlight w:val="white"/>
          <w:rPrChange w:id="341" w:author="francesco.lippolis" w:date="2015-04-17T12:57:00Z">
            <w:rPr>
              <w:ins w:id="342" w:author="francesco.lippolis" w:date="2015-04-17T12:55:00Z"/>
              <w:color w:val="000000"/>
              <w:highlight w:val="white"/>
            </w:rPr>
          </w:rPrChange>
        </w:rPr>
        <w:pPrChange w:id="343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44" w:author="francesco.lippolis" w:date="2015-04-17T12:55:00Z">
        <w:r w:rsidRPr="00A02C03">
          <w:rPr>
            <w:rStyle w:val="Enfasigrassetto"/>
            <w:b w:val="0"/>
            <w:highlight w:val="white"/>
            <w:rPrChange w:id="345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</w:ins>
    </w:p>
    <w:p w:rsidR="00A02C03" w:rsidRPr="00A02C03" w:rsidRDefault="00A02C03" w:rsidP="00A02C03">
      <w:pPr>
        <w:pStyle w:val="Nessunaspaziatura"/>
        <w:rPr>
          <w:ins w:id="346" w:author="francesco.lippolis" w:date="2015-04-17T12:55:00Z"/>
          <w:rStyle w:val="Enfasigrassetto"/>
          <w:b w:val="0"/>
          <w:highlight w:val="white"/>
          <w:rPrChange w:id="347" w:author="francesco.lippolis" w:date="2015-04-17T12:57:00Z">
            <w:rPr>
              <w:ins w:id="348" w:author="francesco.lippolis" w:date="2015-04-17T12:55:00Z"/>
              <w:color w:val="000000"/>
              <w:highlight w:val="white"/>
            </w:rPr>
          </w:rPrChange>
        </w:rPr>
        <w:pPrChange w:id="34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50" w:author="francesco.lippolis" w:date="2015-04-17T12:55:00Z">
        <w:r w:rsidRPr="00A02C03">
          <w:rPr>
            <w:rStyle w:val="Enfasigrassetto"/>
            <w:b w:val="0"/>
            <w:highlight w:val="white"/>
            <w:rPrChange w:id="35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//creazione </w:t>
        </w:r>
        <w:proofErr w:type="spellStart"/>
        <w:r w:rsidRPr="00A02C03">
          <w:rPr>
            <w:rStyle w:val="Enfasigrassetto"/>
            <w:b w:val="0"/>
            <w:highlight w:val="white"/>
            <w:rPrChange w:id="352" w:author="francesco.lippolis" w:date="2015-04-17T12:57:00Z">
              <w:rPr>
                <w:color w:val="008000"/>
                <w:highlight w:val="white"/>
              </w:rPr>
            </w:rPrChange>
          </w:rPr>
          <w:t>query</w:t>
        </w:r>
        <w:proofErr w:type="spellEnd"/>
        <w:r w:rsidRPr="00A02C03">
          <w:rPr>
            <w:rStyle w:val="Enfasigrassetto"/>
            <w:b w:val="0"/>
            <w:highlight w:val="white"/>
            <w:rPrChange w:id="353" w:author="francesco.lippolis" w:date="2015-04-17T12:57:00Z">
              <w:rPr>
                <w:color w:val="008000"/>
                <w:highlight w:val="white"/>
              </w:rPr>
            </w:rPrChange>
          </w:rPr>
          <w:t xml:space="preserve"> SQL</w:t>
        </w:r>
      </w:ins>
    </w:p>
    <w:p w:rsidR="00A02C03" w:rsidRPr="00A02C03" w:rsidRDefault="00A02C03" w:rsidP="00A02C03">
      <w:pPr>
        <w:pStyle w:val="Nessunaspaziatura"/>
        <w:rPr>
          <w:ins w:id="354" w:author="francesco.lippolis" w:date="2015-04-17T12:55:00Z"/>
          <w:rStyle w:val="Enfasigrassetto"/>
          <w:b w:val="0"/>
          <w:highlight w:val="white"/>
          <w:rPrChange w:id="355" w:author="francesco.lippolis" w:date="2015-04-17T12:57:00Z">
            <w:rPr>
              <w:ins w:id="356" w:author="francesco.lippolis" w:date="2015-04-17T12:55:00Z"/>
              <w:color w:val="000000"/>
              <w:highlight w:val="white"/>
            </w:rPr>
          </w:rPrChange>
        </w:rPr>
        <w:pPrChange w:id="35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58" w:author="francesco.lippolis" w:date="2015-04-17T12:55:00Z">
        <w:r w:rsidRPr="00A02C03">
          <w:rPr>
            <w:rStyle w:val="Enfasigrassetto"/>
            <w:b w:val="0"/>
            <w:highlight w:val="white"/>
            <w:rPrChange w:id="35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360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361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362" w:author="francesco.lippolis" w:date="2015-04-17T12:57:00Z">
              <w:rPr>
                <w:color w:val="000000"/>
                <w:highlight w:val="white"/>
              </w:rPr>
            </w:rPrChange>
          </w:rPr>
          <w:t>query</w:t>
        </w:r>
        <w:proofErr w:type="spellEnd"/>
        <w:r w:rsidRPr="00A02C03">
          <w:rPr>
            <w:rStyle w:val="Enfasigrassetto"/>
            <w:b w:val="0"/>
            <w:highlight w:val="white"/>
            <w:rPrChange w:id="363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"INSERT INTO Rilevazione (Tempo,Valore,</w:t>
        </w:r>
        <w:proofErr w:type="spellStart"/>
        <w:r w:rsidRPr="00A02C03">
          <w:rPr>
            <w:rStyle w:val="Enfasigrassetto"/>
            <w:b w:val="0"/>
            <w:highlight w:val="white"/>
            <w:rPrChange w:id="364" w:author="francesco.lippolis" w:date="2015-04-17T12:57:00Z">
              <w:rPr>
                <w:color w:val="A31515"/>
                <w:highlight w:val="white"/>
              </w:rPr>
            </w:rPrChange>
          </w:rPr>
          <w:t>PuntoMisura</w:t>
        </w:r>
        <w:proofErr w:type="spellEnd"/>
        <w:r w:rsidRPr="00A02C03">
          <w:rPr>
            <w:rStyle w:val="Enfasigrassetto"/>
            <w:b w:val="0"/>
            <w:highlight w:val="white"/>
            <w:rPrChange w:id="365" w:author="francesco.lippolis" w:date="2015-04-17T12:57:00Z">
              <w:rPr>
                <w:color w:val="A31515"/>
                <w:highlight w:val="white"/>
              </w:rPr>
            </w:rPrChange>
          </w:rPr>
          <w:t xml:space="preserve">) VALUES('" + </w:t>
        </w:r>
        <w:proofErr w:type="spellStart"/>
        <w:r w:rsidRPr="00A02C03">
          <w:rPr>
            <w:rStyle w:val="Enfasigrassetto"/>
            <w:b w:val="0"/>
            <w:highlight w:val="white"/>
            <w:rPrChange w:id="366" w:author="francesco.lippolis" w:date="2015-04-17T12:57:00Z">
              <w:rPr>
                <w:color w:val="000000"/>
                <w:highlight w:val="white"/>
              </w:rPr>
            </w:rPrChange>
          </w:rPr>
          <w:t>datatimenow</w:t>
        </w:r>
        <w:proofErr w:type="spellEnd"/>
        <w:r w:rsidRPr="00A02C03">
          <w:rPr>
            <w:rStyle w:val="Enfasigrassetto"/>
            <w:b w:val="0"/>
            <w:highlight w:val="white"/>
            <w:rPrChange w:id="367" w:author="francesco.lippolis" w:date="2015-04-17T12:57:00Z">
              <w:rPr>
                <w:color w:val="000000"/>
                <w:highlight w:val="white"/>
              </w:rPr>
            </w:rPrChange>
          </w:rPr>
          <w:t xml:space="preserve"> + "'," + </w:t>
        </w:r>
        <w:proofErr w:type="spellStart"/>
        <w:r w:rsidRPr="00A02C03">
          <w:rPr>
            <w:rStyle w:val="Enfasigrassetto"/>
            <w:b w:val="0"/>
            <w:highlight w:val="white"/>
            <w:rPrChange w:id="368" w:author="francesco.lippolis" w:date="2015-04-17T12:57:00Z">
              <w:rPr>
                <w:color w:val="000000"/>
                <w:highlight w:val="white"/>
              </w:rPr>
            </w:rPrChange>
          </w:rPr>
          <w:t>m.Value.ToString</w:t>
        </w:r>
        <w:proofErr w:type="spellEnd"/>
        <w:r w:rsidRPr="00A02C03">
          <w:rPr>
            <w:rStyle w:val="Enfasigrassetto"/>
            <w:b w:val="0"/>
            <w:highlight w:val="white"/>
            <w:rPrChange w:id="369" w:author="francesco.lippolis" w:date="2015-04-17T12:57:00Z">
              <w:rPr>
                <w:color w:val="000000"/>
                <w:highlight w:val="white"/>
              </w:rPr>
            </w:rPrChange>
          </w:rPr>
          <w:t xml:space="preserve">() + "," + </w:t>
        </w:r>
        <w:proofErr w:type="spellStart"/>
        <w:r w:rsidRPr="00A02C03">
          <w:rPr>
            <w:rStyle w:val="Enfasigrassetto"/>
            <w:b w:val="0"/>
            <w:highlight w:val="white"/>
            <w:rPrChange w:id="370" w:author="francesco.lippolis" w:date="2015-04-17T12:57:00Z">
              <w:rPr>
                <w:color w:val="000000"/>
                <w:highlight w:val="white"/>
              </w:rPr>
            </w:rPrChange>
          </w:rPr>
          <w:t>id</w:t>
        </w:r>
        <w:proofErr w:type="spellEnd"/>
        <w:r w:rsidRPr="00A02C03">
          <w:rPr>
            <w:rStyle w:val="Enfasigrassetto"/>
            <w:b w:val="0"/>
            <w:highlight w:val="white"/>
            <w:rPrChange w:id="371" w:author="francesco.lippolis" w:date="2015-04-17T12:57:00Z">
              <w:rPr>
                <w:color w:val="000000"/>
                <w:highlight w:val="white"/>
              </w:rPr>
            </w:rPrChange>
          </w:rPr>
          <w:t xml:space="preserve"> + "')";</w:t>
        </w:r>
      </w:ins>
    </w:p>
    <w:p w:rsidR="00A02C03" w:rsidRPr="00A02C03" w:rsidRDefault="00A02C03" w:rsidP="00A02C03">
      <w:pPr>
        <w:pStyle w:val="Nessunaspaziatura"/>
        <w:rPr>
          <w:ins w:id="372" w:author="francesco.lippolis" w:date="2015-04-17T12:55:00Z"/>
          <w:rStyle w:val="Enfasigrassetto"/>
          <w:b w:val="0"/>
          <w:highlight w:val="white"/>
          <w:rPrChange w:id="373" w:author="francesco.lippolis" w:date="2015-04-17T12:57:00Z">
            <w:rPr>
              <w:ins w:id="374" w:author="francesco.lippolis" w:date="2015-04-17T12:55:00Z"/>
              <w:color w:val="000000"/>
              <w:highlight w:val="white"/>
            </w:rPr>
          </w:rPrChange>
        </w:rPr>
        <w:pPrChange w:id="37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76" w:author="francesco.lippolis" w:date="2015-04-17T12:55:00Z">
        <w:r w:rsidRPr="00A02C03">
          <w:rPr>
            <w:rStyle w:val="Enfasigrassetto"/>
            <w:b w:val="0"/>
            <w:highlight w:val="white"/>
            <w:rPrChange w:id="37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378" w:author="francesco.lippolis" w:date="2015-04-17T12:57:00Z">
              <w:rPr>
                <w:color w:val="000000"/>
                <w:highlight w:val="white"/>
              </w:rPr>
            </w:rPrChange>
          </w:rPr>
          <w:t>command</w:t>
        </w:r>
        <w:proofErr w:type="spellEnd"/>
        <w:r w:rsidRPr="00A02C03">
          <w:rPr>
            <w:rStyle w:val="Enfasigrassetto"/>
            <w:b w:val="0"/>
            <w:highlight w:val="white"/>
            <w:rPrChange w:id="379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</w:t>
        </w:r>
        <w:proofErr w:type="spellStart"/>
        <w:r w:rsidRPr="00A02C03">
          <w:rPr>
            <w:rStyle w:val="Enfasigrassetto"/>
            <w:b w:val="0"/>
            <w:highlight w:val="white"/>
            <w:rPrChange w:id="380" w:author="francesco.lippolis" w:date="2015-04-17T12:57:00Z">
              <w:rPr>
                <w:highlight w:val="white"/>
              </w:rPr>
            </w:rPrChange>
          </w:rPr>
          <w:t>new</w:t>
        </w:r>
        <w:proofErr w:type="spellEnd"/>
        <w:r w:rsidRPr="00A02C03">
          <w:rPr>
            <w:rStyle w:val="Enfasigrassetto"/>
            <w:b w:val="0"/>
            <w:highlight w:val="white"/>
            <w:rPrChange w:id="381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382" w:author="francesco.lippolis" w:date="2015-04-17T12:57:00Z">
              <w:rPr>
                <w:color w:val="2B91AF"/>
                <w:highlight w:val="white"/>
              </w:rPr>
            </w:rPrChange>
          </w:rPr>
          <w:t>OleDbCommand</w:t>
        </w:r>
        <w:proofErr w:type="spellEnd"/>
        <w:r w:rsidRPr="00A02C03">
          <w:rPr>
            <w:rStyle w:val="Enfasigrassetto"/>
            <w:b w:val="0"/>
            <w:highlight w:val="white"/>
            <w:rPrChange w:id="383" w:author="francesco.lippolis" w:date="2015-04-17T12:57:00Z">
              <w:rPr>
                <w:color w:val="000000"/>
                <w:highlight w:val="white"/>
              </w:rPr>
            </w:rPrChange>
          </w:rPr>
          <w:t>(</w:t>
        </w:r>
        <w:proofErr w:type="spellStart"/>
        <w:r w:rsidRPr="00A02C03">
          <w:rPr>
            <w:rStyle w:val="Enfasigrassetto"/>
            <w:b w:val="0"/>
            <w:highlight w:val="white"/>
            <w:rPrChange w:id="384" w:author="francesco.lippolis" w:date="2015-04-17T12:57:00Z">
              <w:rPr>
                <w:color w:val="000000"/>
                <w:highlight w:val="white"/>
              </w:rPr>
            </w:rPrChange>
          </w:rPr>
          <w:t>query</w:t>
        </w:r>
        <w:proofErr w:type="spellEnd"/>
        <w:r w:rsidRPr="00A02C03">
          <w:rPr>
            <w:rStyle w:val="Enfasigrassetto"/>
            <w:b w:val="0"/>
            <w:highlight w:val="white"/>
            <w:rPrChange w:id="385" w:author="francesco.lippolis" w:date="2015-04-17T12:57:00Z">
              <w:rPr>
                <w:color w:val="000000"/>
                <w:highlight w:val="white"/>
              </w:rPr>
            </w:rPrChange>
          </w:rPr>
          <w:t>, connection);</w:t>
        </w:r>
      </w:ins>
    </w:p>
    <w:p w:rsidR="00A02C03" w:rsidRPr="00A02C03" w:rsidRDefault="00A02C03" w:rsidP="00A02C03">
      <w:pPr>
        <w:pStyle w:val="Nessunaspaziatura"/>
        <w:rPr>
          <w:ins w:id="386" w:author="francesco.lippolis" w:date="2015-04-17T12:55:00Z"/>
          <w:rStyle w:val="Enfasigrassetto"/>
          <w:b w:val="0"/>
          <w:highlight w:val="white"/>
          <w:rPrChange w:id="387" w:author="francesco.lippolis" w:date="2015-04-17T12:57:00Z">
            <w:rPr>
              <w:ins w:id="388" w:author="francesco.lippolis" w:date="2015-04-17T12:55:00Z"/>
              <w:color w:val="000000"/>
              <w:highlight w:val="white"/>
            </w:rPr>
          </w:rPrChange>
        </w:rPr>
        <w:pPrChange w:id="38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90" w:author="francesco.lippolis" w:date="2015-04-17T12:55:00Z">
        <w:r w:rsidRPr="00A02C03">
          <w:rPr>
            <w:rStyle w:val="Enfasigrassetto"/>
            <w:b w:val="0"/>
            <w:highlight w:val="white"/>
            <w:rPrChange w:id="39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392" w:author="francesco.lippolis" w:date="2015-04-17T12:57:00Z">
              <w:rPr>
                <w:highlight w:val="white"/>
              </w:rPr>
            </w:rPrChange>
          </w:rPr>
          <w:t>return</w:t>
        </w:r>
        <w:proofErr w:type="spellEnd"/>
        <w:r w:rsidRPr="00A02C03">
          <w:rPr>
            <w:rStyle w:val="Enfasigrassetto"/>
            <w:b w:val="0"/>
            <w:highlight w:val="white"/>
            <w:rPrChange w:id="393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394" w:author="francesco.lippolis" w:date="2015-04-17T12:57:00Z">
              <w:rPr>
                <w:highlight w:val="white"/>
              </w:rPr>
            </w:rPrChange>
          </w:rPr>
          <w:t>true</w:t>
        </w:r>
        <w:proofErr w:type="spellEnd"/>
        <w:r w:rsidRPr="00A02C03">
          <w:rPr>
            <w:rStyle w:val="Enfasigrassetto"/>
            <w:b w:val="0"/>
            <w:highlight w:val="white"/>
            <w:rPrChange w:id="395" w:author="francesco.lippolis" w:date="2015-04-17T12:57:00Z">
              <w:rPr>
                <w:color w:val="000000"/>
                <w:highlight w:val="white"/>
              </w:rPr>
            </w:rPrChange>
          </w:rPr>
          <w:t>;</w:t>
        </w:r>
      </w:ins>
    </w:p>
    <w:p w:rsidR="00A02C03" w:rsidRPr="00A02C03" w:rsidRDefault="00A02C03" w:rsidP="00A02C03">
      <w:pPr>
        <w:pStyle w:val="Nessunaspaziatura"/>
        <w:rPr>
          <w:ins w:id="396" w:author="francesco.lippolis" w:date="2015-04-17T12:55:00Z"/>
          <w:rStyle w:val="Enfasigrassetto"/>
          <w:b w:val="0"/>
          <w:highlight w:val="white"/>
          <w:rPrChange w:id="397" w:author="francesco.lippolis" w:date="2015-04-17T12:57:00Z">
            <w:rPr>
              <w:ins w:id="398" w:author="francesco.lippolis" w:date="2015-04-17T12:55:00Z"/>
              <w:color w:val="000000"/>
              <w:highlight w:val="white"/>
            </w:rPr>
          </w:rPrChange>
        </w:rPr>
        <w:pPrChange w:id="39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00" w:author="francesco.lippolis" w:date="2015-04-17T12:55:00Z">
        <w:r w:rsidRPr="00A02C03">
          <w:rPr>
            <w:rStyle w:val="Enfasigrassetto"/>
            <w:b w:val="0"/>
            <w:highlight w:val="white"/>
            <w:rPrChange w:id="401" w:author="francesco.lippolis" w:date="2015-04-17T12:57:00Z">
              <w:rPr>
                <w:color w:val="000000"/>
                <w:highlight w:val="white"/>
              </w:rPr>
            </w:rPrChange>
          </w:rPr>
          <w:lastRenderedPageBreak/>
          <w:t xml:space="preserve">            }</w:t>
        </w:r>
      </w:ins>
    </w:p>
    <w:p w:rsidR="00A02C03" w:rsidRPr="00A02C03" w:rsidRDefault="00A02C03" w:rsidP="00A02C03">
      <w:pPr>
        <w:pStyle w:val="Nessunaspaziatura"/>
        <w:rPr>
          <w:ins w:id="402" w:author="francesco.lippolis" w:date="2015-04-17T12:55:00Z"/>
          <w:rStyle w:val="Enfasigrassetto"/>
          <w:b w:val="0"/>
          <w:highlight w:val="white"/>
          <w:rPrChange w:id="403" w:author="francesco.lippolis" w:date="2015-04-17T12:57:00Z">
            <w:rPr>
              <w:ins w:id="404" w:author="francesco.lippolis" w:date="2015-04-17T12:55:00Z"/>
              <w:color w:val="000000"/>
              <w:highlight w:val="white"/>
            </w:rPr>
          </w:rPrChange>
        </w:rPr>
        <w:pPrChange w:id="40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06" w:author="francesco.lippolis" w:date="2015-04-17T12:55:00Z">
        <w:r w:rsidRPr="00A02C03">
          <w:rPr>
            <w:rStyle w:val="Enfasigrassetto"/>
            <w:b w:val="0"/>
            <w:highlight w:val="white"/>
            <w:rPrChange w:id="40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catch</w:t>
        </w:r>
      </w:ins>
    </w:p>
    <w:p w:rsidR="00A02C03" w:rsidRPr="00A02C03" w:rsidRDefault="00A02C03" w:rsidP="00A02C03">
      <w:pPr>
        <w:pStyle w:val="Nessunaspaziatura"/>
        <w:rPr>
          <w:ins w:id="408" w:author="francesco.lippolis" w:date="2015-04-17T12:55:00Z"/>
          <w:rStyle w:val="Enfasigrassetto"/>
          <w:b w:val="0"/>
          <w:highlight w:val="white"/>
          <w:rPrChange w:id="409" w:author="francesco.lippolis" w:date="2015-04-17T12:57:00Z">
            <w:rPr>
              <w:ins w:id="410" w:author="francesco.lippolis" w:date="2015-04-17T12:55:00Z"/>
              <w:color w:val="000000"/>
              <w:highlight w:val="white"/>
            </w:rPr>
          </w:rPrChange>
        </w:rPr>
        <w:pPrChange w:id="41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12" w:author="francesco.lippolis" w:date="2015-04-17T12:55:00Z">
        <w:r w:rsidRPr="00A02C03">
          <w:rPr>
            <w:rStyle w:val="Enfasigrassetto"/>
            <w:b w:val="0"/>
            <w:highlight w:val="white"/>
            <w:rPrChange w:id="41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{</w:t>
        </w:r>
      </w:ins>
    </w:p>
    <w:p w:rsidR="00A02C03" w:rsidRPr="00A02C03" w:rsidRDefault="00A02C03" w:rsidP="00A02C03">
      <w:pPr>
        <w:pStyle w:val="Nessunaspaziatura"/>
        <w:rPr>
          <w:ins w:id="414" w:author="francesco.lippolis" w:date="2015-04-17T12:55:00Z"/>
          <w:rStyle w:val="Enfasigrassetto"/>
          <w:b w:val="0"/>
          <w:highlight w:val="white"/>
          <w:rPrChange w:id="415" w:author="francesco.lippolis" w:date="2015-04-17T12:57:00Z">
            <w:rPr>
              <w:ins w:id="416" w:author="francesco.lippolis" w:date="2015-04-17T12:55:00Z"/>
              <w:color w:val="000000"/>
              <w:highlight w:val="white"/>
            </w:rPr>
          </w:rPrChange>
        </w:rPr>
        <w:pPrChange w:id="41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18" w:author="francesco.lippolis" w:date="2015-04-17T12:55:00Z">
        <w:r w:rsidRPr="00A02C03">
          <w:rPr>
            <w:rStyle w:val="Enfasigrassetto"/>
            <w:b w:val="0"/>
            <w:highlight w:val="white"/>
            <w:rPrChange w:id="41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420" w:author="francesco.lippolis" w:date="2015-04-17T12:57:00Z">
              <w:rPr>
                <w:highlight w:val="white"/>
              </w:rPr>
            </w:rPrChange>
          </w:rPr>
          <w:t>return</w:t>
        </w:r>
        <w:proofErr w:type="spellEnd"/>
        <w:r w:rsidRPr="00A02C03">
          <w:rPr>
            <w:rStyle w:val="Enfasigrassetto"/>
            <w:b w:val="0"/>
            <w:highlight w:val="white"/>
            <w:rPrChange w:id="421" w:author="francesco.lippolis" w:date="2015-04-17T12:57:00Z">
              <w:rPr>
                <w:color w:val="000000"/>
                <w:highlight w:val="white"/>
              </w:rPr>
            </w:rPrChange>
          </w:rPr>
          <w:t xml:space="preserve"> false;</w:t>
        </w:r>
      </w:ins>
    </w:p>
    <w:p w:rsidR="00A02C03" w:rsidRPr="00A02C03" w:rsidRDefault="00A02C03" w:rsidP="00A02C03">
      <w:pPr>
        <w:pStyle w:val="Nessunaspaziatura"/>
        <w:rPr>
          <w:ins w:id="422" w:author="francesco.lippolis" w:date="2015-04-17T12:55:00Z"/>
          <w:rStyle w:val="Enfasigrassetto"/>
          <w:b w:val="0"/>
          <w:highlight w:val="white"/>
          <w:rPrChange w:id="423" w:author="francesco.lippolis" w:date="2015-04-17T12:57:00Z">
            <w:rPr>
              <w:ins w:id="424" w:author="francesco.lippolis" w:date="2015-04-17T12:55:00Z"/>
              <w:color w:val="000000"/>
              <w:highlight w:val="white"/>
            </w:rPr>
          </w:rPrChange>
        </w:rPr>
        <w:pPrChange w:id="42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26" w:author="francesco.lippolis" w:date="2015-04-17T12:55:00Z">
        <w:r w:rsidRPr="00A02C03">
          <w:rPr>
            <w:rStyle w:val="Enfasigrassetto"/>
            <w:b w:val="0"/>
            <w:highlight w:val="white"/>
            <w:rPrChange w:id="42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}</w:t>
        </w:r>
      </w:ins>
    </w:p>
    <w:p w:rsidR="00A02C03" w:rsidRPr="00A02C03" w:rsidRDefault="00A02C03" w:rsidP="00A02C03">
      <w:pPr>
        <w:pStyle w:val="Nessunaspaziatura"/>
        <w:rPr>
          <w:ins w:id="428" w:author="francesco.lippolis" w:date="2015-04-17T12:55:00Z"/>
          <w:rStyle w:val="Enfasigrassetto"/>
          <w:b w:val="0"/>
          <w:highlight w:val="white"/>
          <w:rPrChange w:id="429" w:author="francesco.lippolis" w:date="2015-04-17T12:57:00Z">
            <w:rPr>
              <w:ins w:id="430" w:author="francesco.lippolis" w:date="2015-04-17T12:55:00Z"/>
              <w:color w:val="000000"/>
              <w:highlight w:val="white"/>
            </w:rPr>
          </w:rPrChange>
        </w:rPr>
        <w:pPrChange w:id="43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32" w:author="francesco.lippolis" w:date="2015-04-17T12:55:00Z">
        <w:r w:rsidRPr="00A02C03">
          <w:rPr>
            <w:rStyle w:val="Enfasigrassetto"/>
            <w:b w:val="0"/>
            <w:highlight w:val="white"/>
            <w:rPrChange w:id="43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}</w:t>
        </w:r>
      </w:ins>
    </w:p>
    <w:p w:rsidR="00A02C03" w:rsidRPr="00A02C03" w:rsidRDefault="00A02C03" w:rsidP="00A02C03">
      <w:pPr>
        <w:pStyle w:val="Nessunaspaziatura"/>
        <w:rPr>
          <w:ins w:id="434" w:author="francesco.lippolis" w:date="2015-04-17T12:55:00Z"/>
          <w:rStyle w:val="Enfasigrassetto"/>
          <w:b w:val="0"/>
          <w:highlight w:val="white"/>
          <w:rPrChange w:id="435" w:author="francesco.lippolis" w:date="2015-04-17T12:57:00Z">
            <w:rPr>
              <w:ins w:id="436" w:author="francesco.lippolis" w:date="2015-04-17T12:55:00Z"/>
              <w:color w:val="000000"/>
              <w:highlight w:val="white"/>
            </w:rPr>
          </w:rPrChange>
        </w:rPr>
        <w:pPrChange w:id="43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Pr="00A02C03" w:rsidRDefault="00A02C03" w:rsidP="00A02C03">
      <w:pPr>
        <w:pStyle w:val="Nessunaspaziatura"/>
        <w:rPr>
          <w:ins w:id="438" w:author="francesco.lippolis" w:date="2015-04-17T12:55:00Z"/>
          <w:rStyle w:val="Enfasigrassetto"/>
          <w:b w:val="0"/>
          <w:highlight w:val="white"/>
          <w:rPrChange w:id="439" w:author="francesco.lippolis" w:date="2015-04-17T12:57:00Z">
            <w:rPr>
              <w:ins w:id="440" w:author="francesco.lippolis" w:date="2015-04-17T12:55:00Z"/>
              <w:color w:val="000000"/>
              <w:highlight w:val="white"/>
            </w:rPr>
          </w:rPrChange>
        </w:rPr>
        <w:pPrChange w:id="44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42" w:author="francesco.lippolis" w:date="2015-04-17T12:55:00Z">
        <w:r w:rsidRPr="00A02C03">
          <w:rPr>
            <w:rStyle w:val="Enfasigrassetto"/>
            <w:b w:val="0"/>
            <w:highlight w:val="white"/>
            <w:rPrChange w:id="44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public </w:t>
        </w:r>
        <w:proofErr w:type="spellStart"/>
        <w:r w:rsidRPr="00A02C03">
          <w:rPr>
            <w:rStyle w:val="Enfasigrassetto"/>
            <w:b w:val="0"/>
            <w:highlight w:val="white"/>
            <w:rPrChange w:id="444" w:author="francesco.lippolis" w:date="2015-04-17T12:57:00Z">
              <w:rPr>
                <w:highlight w:val="white"/>
              </w:rPr>
            </w:rPrChange>
          </w:rPr>
          <w:t>bool</w:t>
        </w:r>
        <w:proofErr w:type="spellEnd"/>
        <w:r w:rsidRPr="00A02C03">
          <w:rPr>
            <w:rStyle w:val="Enfasigrassetto"/>
            <w:b w:val="0"/>
            <w:highlight w:val="white"/>
            <w:rPrChange w:id="445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446" w:author="francesco.lippolis" w:date="2015-04-17T12:57:00Z">
              <w:rPr>
                <w:color w:val="000000"/>
                <w:highlight w:val="white"/>
              </w:rPr>
            </w:rPrChange>
          </w:rPr>
          <w:t>SaveAll</w:t>
        </w:r>
        <w:proofErr w:type="spellEnd"/>
        <w:r w:rsidRPr="00A02C03">
          <w:rPr>
            <w:rStyle w:val="Enfasigrassetto"/>
            <w:b w:val="0"/>
            <w:highlight w:val="white"/>
            <w:rPrChange w:id="447" w:author="francesco.lippolis" w:date="2015-04-17T12:57:00Z">
              <w:rPr>
                <w:color w:val="000000"/>
                <w:highlight w:val="white"/>
              </w:rPr>
            </w:rPrChange>
          </w:rPr>
          <w:t>(</w:t>
        </w:r>
        <w:proofErr w:type="spellStart"/>
        <w:r w:rsidRPr="00A02C03">
          <w:rPr>
            <w:rStyle w:val="Enfasigrassetto"/>
            <w:b w:val="0"/>
            <w:highlight w:val="white"/>
            <w:rPrChange w:id="448" w:author="francesco.lippolis" w:date="2015-04-17T12:57:00Z">
              <w:rPr>
                <w:color w:val="2B91AF"/>
                <w:highlight w:val="white"/>
              </w:rPr>
            </w:rPrChange>
          </w:rPr>
          <w:t>List</w:t>
        </w:r>
        <w:proofErr w:type="spellEnd"/>
        <w:r w:rsidRPr="00A02C03">
          <w:rPr>
            <w:rStyle w:val="Enfasigrassetto"/>
            <w:b w:val="0"/>
            <w:highlight w:val="white"/>
            <w:rPrChange w:id="449" w:author="francesco.lippolis" w:date="2015-04-17T12:57:00Z">
              <w:rPr>
                <w:color w:val="000000"/>
                <w:highlight w:val="white"/>
              </w:rPr>
            </w:rPrChange>
          </w:rPr>
          <w:t>&lt;</w:t>
        </w:r>
        <w:proofErr w:type="spellStart"/>
        <w:r w:rsidRPr="00A02C03">
          <w:rPr>
            <w:rStyle w:val="Enfasigrassetto"/>
            <w:b w:val="0"/>
            <w:highlight w:val="white"/>
            <w:rPrChange w:id="450" w:author="francesco.lippolis" w:date="2015-04-17T12:57:00Z">
              <w:rPr>
                <w:color w:val="2B91AF"/>
                <w:highlight w:val="white"/>
              </w:rPr>
            </w:rPrChange>
          </w:rPr>
          <w:t>Sensor</w:t>
        </w:r>
        <w:proofErr w:type="spellEnd"/>
        <w:r w:rsidRPr="00A02C03">
          <w:rPr>
            <w:rStyle w:val="Enfasigrassetto"/>
            <w:b w:val="0"/>
            <w:highlight w:val="white"/>
            <w:rPrChange w:id="451" w:author="francesco.lippolis" w:date="2015-04-17T12:57:00Z">
              <w:rPr>
                <w:color w:val="000000"/>
                <w:highlight w:val="white"/>
              </w:rPr>
            </w:rPrChange>
          </w:rPr>
          <w:t>&gt; Sensori)</w:t>
        </w:r>
      </w:ins>
    </w:p>
    <w:p w:rsidR="00A02C03" w:rsidRPr="00A02C03" w:rsidRDefault="00A02C03" w:rsidP="00A02C03">
      <w:pPr>
        <w:pStyle w:val="Nessunaspaziatura"/>
        <w:rPr>
          <w:ins w:id="452" w:author="francesco.lippolis" w:date="2015-04-17T12:55:00Z"/>
          <w:rStyle w:val="Enfasigrassetto"/>
          <w:b w:val="0"/>
          <w:highlight w:val="white"/>
          <w:rPrChange w:id="453" w:author="francesco.lippolis" w:date="2015-04-17T12:57:00Z">
            <w:rPr>
              <w:ins w:id="454" w:author="francesco.lippolis" w:date="2015-04-17T12:55:00Z"/>
              <w:color w:val="000000"/>
              <w:highlight w:val="white"/>
            </w:rPr>
          </w:rPrChange>
        </w:rPr>
        <w:pPrChange w:id="45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56" w:author="francesco.lippolis" w:date="2015-04-17T12:55:00Z">
        <w:r w:rsidRPr="00A02C03">
          <w:rPr>
            <w:rStyle w:val="Enfasigrassetto"/>
            <w:b w:val="0"/>
            <w:highlight w:val="white"/>
            <w:rPrChange w:id="45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{</w:t>
        </w:r>
      </w:ins>
    </w:p>
    <w:p w:rsidR="00A02C03" w:rsidRPr="00A02C03" w:rsidRDefault="00A02C03" w:rsidP="00A02C03">
      <w:pPr>
        <w:pStyle w:val="Nessunaspaziatura"/>
        <w:rPr>
          <w:ins w:id="458" w:author="francesco.lippolis" w:date="2015-04-17T12:55:00Z"/>
          <w:rStyle w:val="Enfasigrassetto"/>
          <w:b w:val="0"/>
          <w:highlight w:val="white"/>
          <w:rPrChange w:id="459" w:author="francesco.lippolis" w:date="2015-04-17T12:57:00Z">
            <w:rPr>
              <w:ins w:id="460" w:author="francesco.lippolis" w:date="2015-04-17T12:55:00Z"/>
              <w:color w:val="000000"/>
              <w:highlight w:val="white"/>
            </w:rPr>
          </w:rPrChange>
        </w:rPr>
        <w:pPrChange w:id="46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62" w:author="francesco.lippolis" w:date="2015-04-17T12:55:00Z">
        <w:r w:rsidRPr="00A02C03">
          <w:rPr>
            <w:rStyle w:val="Enfasigrassetto"/>
            <w:b w:val="0"/>
            <w:highlight w:val="white"/>
            <w:rPrChange w:id="46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</w:t>
        </w:r>
        <w:proofErr w:type="spellStart"/>
        <w:r w:rsidRPr="00A02C03">
          <w:rPr>
            <w:rStyle w:val="Enfasigrassetto"/>
            <w:b w:val="0"/>
            <w:highlight w:val="white"/>
            <w:rPrChange w:id="464" w:author="francesco.lippolis" w:date="2015-04-17T12:57:00Z">
              <w:rPr>
                <w:highlight w:val="white"/>
              </w:rPr>
            </w:rPrChange>
          </w:rPr>
          <w:t>foreach</w:t>
        </w:r>
        <w:proofErr w:type="spellEnd"/>
        <w:r w:rsidRPr="00A02C03">
          <w:rPr>
            <w:rStyle w:val="Enfasigrassetto"/>
            <w:b w:val="0"/>
            <w:highlight w:val="white"/>
            <w:rPrChange w:id="465" w:author="francesco.lippolis" w:date="2015-04-17T12:57:00Z">
              <w:rPr>
                <w:color w:val="000000"/>
                <w:highlight w:val="white"/>
              </w:rPr>
            </w:rPrChange>
          </w:rPr>
          <w:t xml:space="preserve"> (</w:t>
        </w:r>
        <w:proofErr w:type="spellStart"/>
        <w:r w:rsidRPr="00A02C03">
          <w:rPr>
            <w:rStyle w:val="Enfasigrassetto"/>
            <w:b w:val="0"/>
            <w:highlight w:val="white"/>
            <w:rPrChange w:id="466" w:author="francesco.lippolis" w:date="2015-04-17T12:57:00Z">
              <w:rPr>
                <w:color w:val="2B91AF"/>
                <w:highlight w:val="white"/>
              </w:rPr>
            </w:rPrChange>
          </w:rPr>
          <w:t>Sensor</w:t>
        </w:r>
        <w:proofErr w:type="spellEnd"/>
        <w:r w:rsidRPr="00A02C03">
          <w:rPr>
            <w:rStyle w:val="Enfasigrassetto"/>
            <w:b w:val="0"/>
            <w:highlight w:val="white"/>
            <w:rPrChange w:id="467" w:author="francesco.lippolis" w:date="2015-04-17T12:57:00Z">
              <w:rPr>
                <w:color w:val="000000"/>
                <w:highlight w:val="white"/>
              </w:rPr>
            </w:rPrChange>
          </w:rPr>
          <w:t xml:space="preserve"> s in Sensori)</w:t>
        </w:r>
      </w:ins>
    </w:p>
    <w:p w:rsidR="00A02C03" w:rsidRPr="00A02C03" w:rsidRDefault="00A02C03" w:rsidP="00A02C03">
      <w:pPr>
        <w:pStyle w:val="Nessunaspaziatura"/>
        <w:rPr>
          <w:ins w:id="468" w:author="francesco.lippolis" w:date="2015-04-17T12:55:00Z"/>
          <w:rStyle w:val="Enfasigrassetto"/>
          <w:b w:val="0"/>
          <w:highlight w:val="white"/>
          <w:rPrChange w:id="469" w:author="francesco.lippolis" w:date="2015-04-17T12:57:00Z">
            <w:rPr>
              <w:ins w:id="470" w:author="francesco.lippolis" w:date="2015-04-17T12:55:00Z"/>
              <w:color w:val="000000"/>
              <w:highlight w:val="white"/>
            </w:rPr>
          </w:rPrChange>
        </w:rPr>
        <w:pPrChange w:id="47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72" w:author="francesco.lippolis" w:date="2015-04-17T12:55:00Z">
        <w:r w:rsidRPr="00A02C03">
          <w:rPr>
            <w:rStyle w:val="Enfasigrassetto"/>
            <w:b w:val="0"/>
            <w:highlight w:val="white"/>
            <w:rPrChange w:id="47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{</w:t>
        </w:r>
      </w:ins>
    </w:p>
    <w:p w:rsidR="00A02C03" w:rsidRPr="00A02C03" w:rsidRDefault="00A02C03" w:rsidP="00A02C03">
      <w:pPr>
        <w:pStyle w:val="Nessunaspaziatura"/>
        <w:rPr>
          <w:ins w:id="474" w:author="francesco.lippolis" w:date="2015-04-17T12:55:00Z"/>
          <w:rStyle w:val="Enfasigrassetto"/>
          <w:b w:val="0"/>
          <w:highlight w:val="white"/>
          <w:rPrChange w:id="475" w:author="francesco.lippolis" w:date="2015-04-17T12:57:00Z">
            <w:rPr>
              <w:ins w:id="476" w:author="francesco.lippolis" w:date="2015-04-17T12:55:00Z"/>
              <w:color w:val="000000"/>
              <w:highlight w:val="white"/>
            </w:rPr>
          </w:rPrChange>
        </w:rPr>
        <w:pPrChange w:id="47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78" w:author="francesco.lippolis" w:date="2015-04-17T12:55:00Z">
        <w:r w:rsidRPr="00A02C03">
          <w:rPr>
            <w:rStyle w:val="Enfasigrassetto"/>
            <w:b w:val="0"/>
            <w:highlight w:val="white"/>
            <w:rPrChange w:id="47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480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481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482" w:author="francesco.lippolis" w:date="2015-04-17T12:57:00Z">
              <w:rPr>
                <w:color w:val="000000"/>
                <w:highlight w:val="white"/>
              </w:rPr>
            </w:rPrChange>
          </w:rPr>
          <w:t>IdSensore</w:t>
        </w:r>
        <w:proofErr w:type="spellEnd"/>
        <w:r w:rsidRPr="00A02C03">
          <w:rPr>
            <w:rStyle w:val="Enfasigrassetto"/>
            <w:b w:val="0"/>
            <w:highlight w:val="white"/>
            <w:rPrChange w:id="483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</w:t>
        </w:r>
        <w:proofErr w:type="spellStart"/>
        <w:r w:rsidRPr="00A02C03">
          <w:rPr>
            <w:rStyle w:val="Enfasigrassetto"/>
            <w:b w:val="0"/>
            <w:highlight w:val="white"/>
            <w:rPrChange w:id="484" w:author="francesco.lippolis" w:date="2015-04-17T12:57:00Z">
              <w:rPr>
                <w:color w:val="000000"/>
                <w:highlight w:val="white"/>
              </w:rPr>
            </w:rPrChange>
          </w:rPr>
          <w:t>s.CodiceGardenOfThings</w:t>
        </w:r>
        <w:proofErr w:type="spellEnd"/>
        <w:r w:rsidRPr="00A02C03">
          <w:rPr>
            <w:rStyle w:val="Enfasigrassetto"/>
            <w:b w:val="0"/>
            <w:highlight w:val="white"/>
            <w:rPrChange w:id="485" w:author="francesco.lippolis" w:date="2015-04-17T12:57:00Z">
              <w:rPr>
                <w:color w:val="000000"/>
                <w:highlight w:val="white"/>
              </w:rPr>
            </w:rPrChange>
          </w:rPr>
          <w:t>;</w:t>
        </w:r>
      </w:ins>
    </w:p>
    <w:p w:rsidR="00A02C03" w:rsidRPr="00A02C03" w:rsidRDefault="00A02C03" w:rsidP="00A02C03">
      <w:pPr>
        <w:pStyle w:val="Nessunaspaziatura"/>
        <w:rPr>
          <w:ins w:id="486" w:author="francesco.lippolis" w:date="2015-04-17T12:55:00Z"/>
          <w:rStyle w:val="Enfasigrassetto"/>
          <w:b w:val="0"/>
          <w:highlight w:val="white"/>
          <w:rPrChange w:id="487" w:author="francesco.lippolis" w:date="2015-04-17T12:57:00Z">
            <w:rPr>
              <w:ins w:id="488" w:author="francesco.lippolis" w:date="2015-04-17T12:55:00Z"/>
              <w:color w:val="000000"/>
              <w:highlight w:val="white"/>
            </w:rPr>
          </w:rPrChange>
        </w:rPr>
        <w:pPrChange w:id="48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90" w:author="francesco.lippolis" w:date="2015-04-17T12:55:00Z">
        <w:r w:rsidRPr="00A02C03">
          <w:rPr>
            <w:rStyle w:val="Enfasigrassetto"/>
            <w:b w:val="0"/>
            <w:highlight w:val="white"/>
            <w:rPrChange w:id="49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492" w:author="francesco.lippolis" w:date="2015-04-17T12:57:00Z">
              <w:rPr>
                <w:color w:val="2B91AF"/>
                <w:highlight w:val="white"/>
              </w:rPr>
            </w:rPrChange>
          </w:rPr>
          <w:t>Measurement</w:t>
        </w:r>
        <w:proofErr w:type="spellEnd"/>
        <w:r w:rsidRPr="00A02C03">
          <w:rPr>
            <w:rStyle w:val="Enfasigrassetto"/>
            <w:b w:val="0"/>
            <w:highlight w:val="white"/>
            <w:rPrChange w:id="493" w:author="francesco.lippolis" w:date="2015-04-17T12:57:00Z">
              <w:rPr>
                <w:color w:val="000000"/>
                <w:highlight w:val="white"/>
              </w:rPr>
            </w:rPrChange>
          </w:rPr>
          <w:t xml:space="preserve"> m = </w:t>
        </w:r>
        <w:proofErr w:type="spellStart"/>
        <w:r w:rsidRPr="00A02C03">
          <w:rPr>
            <w:rStyle w:val="Enfasigrassetto"/>
            <w:b w:val="0"/>
            <w:highlight w:val="white"/>
            <w:rPrChange w:id="494" w:author="francesco.lippolis" w:date="2015-04-17T12:57:00Z">
              <w:rPr>
                <w:color w:val="000000"/>
                <w:highlight w:val="white"/>
              </w:rPr>
            </w:rPrChange>
          </w:rPr>
          <w:t>s.LastMeasurement</w:t>
        </w:r>
        <w:proofErr w:type="spellEnd"/>
        <w:r w:rsidRPr="00A02C03">
          <w:rPr>
            <w:rStyle w:val="Enfasigrassetto"/>
            <w:b w:val="0"/>
            <w:highlight w:val="white"/>
            <w:rPrChange w:id="495" w:author="francesco.lippolis" w:date="2015-04-17T12:57:00Z">
              <w:rPr>
                <w:color w:val="000000"/>
                <w:highlight w:val="white"/>
              </w:rPr>
            </w:rPrChange>
          </w:rPr>
          <w:t xml:space="preserve">; </w:t>
        </w:r>
      </w:ins>
    </w:p>
    <w:p w:rsidR="00A02C03" w:rsidRPr="00A02C03" w:rsidRDefault="00A02C03" w:rsidP="00A02C03">
      <w:pPr>
        <w:pStyle w:val="Nessunaspaziatura"/>
        <w:rPr>
          <w:ins w:id="496" w:author="francesco.lippolis" w:date="2015-04-17T12:55:00Z"/>
          <w:rStyle w:val="Enfasigrassetto"/>
          <w:b w:val="0"/>
          <w:highlight w:val="white"/>
          <w:rPrChange w:id="497" w:author="francesco.lippolis" w:date="2015-04-17T12:57:00Z">
            <w:rPr>
              <w:ins w:id="498" w:author="francesco.lippolis" w:date="2015-04-17T12:55:00Z"/>
              <w:color w:val="000000"/>
              <w:highlight w:val="white"/>
            </w:rPr>
          </w:rPrChange>
        </w:rPr>
        <w:pPrChange w:id="49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00" w:author="francesco.lippolis" w:date="2015-04-17T12:55:00Z">
        <w:r w:rsidRPr="00A02C03">
          <w:rPr>
            <w:rStyle w:val="Enfasigrassetto"/>
            <w:b w:val="0"/>
            <w:highlight w:val="white"/>
            <w:rPrChange w:id="50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502" w:author="francesco.lippolis" w:date="2015-04-17T12:57:00Z">
              <w:rPr>
                <w:color w:val="000000"/>
                <w:highlight w:val="white"/>
              </w:rPr>
            </w:rPrChange>
          </w:rPr>
          <w:t>SaveMeasurement</w:t>
        </w:r>
        <w:proofErr w:type="spellEnd"/>
        <w:r w:rsidRPr="00A02C03">
          <w:rPr>
            <w:rStyle w:val="Enfasigrassetto"/>
            <w:b w:val="0"/>
            <w:highlight w:val="white"/>
            <w:rPrChange w:id="503" w:author="francesco.lippolis" w:date="2015-04-17T12:57:00Z">
              <w:rPr>
                <w:color w:val="000000"/>
                <w:highlight w:val="white"/>
              </w:rPr>
            </w:rPrChange>
          </w:rPr>
          <w:t>(</w:t>
        </w:r>
        <w:proofErr w:type="spellStart"/>
        <w:r w:rsidRPr="00A02C03">
          <w:rPr>
            <w:rStyle w:val="Enfasigrassetto"/>
            <w:b w:val="0"/>
            <w:highlight w:val="white"/>
            <w:rPrChange w:id="504" w:author="francesco.lippolis" w:date="2015-04-17T12:57:00Z">
              <w:rPr>
                <w:color w:val="000000"/>
                <w:highlight w:val="white"/>
              </w:rPr>
            </w:rPrChange>
          </w:rPr>
          <w:t>IdSensore</w:t>
        </w:r>
        <w:proofErr w:type="spellEnd"/>
        <w:r w:rsidRPr="00A02C03">
          <w:rPr>
            <w:rStyle w:val="Enfasigrassetto"/>
            <w:b w:val="0"/>
            <w:highlight w:val="white"/>
            <w:rPrChange w:id="505" w:author="francesco.lippolis" w:date="2015-04-17T12:57:00Z">
              <w:rPr>
                <w:color w:val="000000"/>
                <w:highlight w:val="white"/>
              </w:rPr>
            </w:rPrChange>
          </w:rPr>
          <w:t>, m);</w:t>
        </w:r>
      </w:ins>
    </w:p>
    <w:p w:rsidR="00A02C03" w:rsidRPr="00A02C03" w:rsidRDefault="00A02C03" w:rsidP="00A02C03">
      <w:pPr>
        <w:pStyle w:val="Nessunaspaziatura"/>
        <w:rPr>
          <w:ins w:id="506" w:author="francesco.lippolis" w:date="2015-04-17T12:55:00Z"/>
          <w:rStyle w:val="Enfasigrassetto"/>
          <w:b w:val="0"/>
          <w:highlight w:val="white"/>
          <w:rPrChange w:id="507" w:author="francesco.lippolis" w:date="2015-04-17T12:57:00Z">
            <w:rPr>
              <w:ins w:id="508" w:author="francesco.lippolis" w:date="2015-04-17T12:55:00Z"/>
              <w:color w:val="000000"/>
              <w:highlight w:val="white"/>
            </w:rPr>
          </w:rPrChange>
        </w:rPr>
        <w:pPrChange w:id="50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10" w:author="francesco.lippolis" w:date="2015-04-17T12:55:00Z">
        <w:r w:rsidRPr="00A02C03">
          <w:rPr>
            <w:rStyle w:val="Enfasigrassetto"/>
            <w:b w:val="0"/>
            <w:highlight w:val="white"/>
            <w:rPrChange w:id="51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}</w:t>
        </w:r>
      </w:ins>
    </w:p>
    <w:p w:rsidR="00A02C03" w:rsidRPr="00A02C03" w:rsidRDefault="00A02C03" w:rsidP="00A02C03">
      <w:pPr>
        <w:pStyle w:val="Nessunaspaziatura"/>
        <w:rPr>
          <w:ins w:id="512" w:author="francesco.lippolis" w:date="2015-04-17T12:55:00Z"/>
          <w:rStyle w:val="Enfasigrassetto"/>
          <w:b w:val="0"/>
          <w:highlight w:val="white"/>
          <w:rPrChange w:id="513" w:author="francesco.lippolis" w:date="2015-04-17T12:57:00Z">
            <w:rPr>
              <w:ins w:id="514" w:author="francesco.lippolis" w:date="2015-04-17T12:55:00Z"/>
              <w:color w:val="000000"/>
              <w:highlight w:val="white"/>
            </w:rPr>
          </w:rPrChange>
        </w:rPr>
        <w:pPrChange w:id="51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16" w:author="francesco.lippolis" w:date="2015-04-17T12:55:00Z">
        <w:r w:rsidRPr="00A02C03">
          <w:rPr>
            <w:rStyle w:val="Enfasigrassetto"/>
            <w:b w:val="0"/>
            <w:highlight w:val="white"/>
            <w:rPrChange w:id="51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</w:t>
        </w:r>
        <w:proofErr w:type="spellStart"/>
        <w:r w:rsidRPr="00A02C03">
          <w:rPr>
            <w:rStyle w:val="Enfasigrassetto"/>
            <w:b w:val="0"/>
            <w:highlight w:val="white"/>
            <w:rPrChange w:id="518" w:author="francesco.lippolis" w:date="2015-04-17T12:57:00Z">
              <w:rPr>
                <w:highlight w:val="white"/>
              </w:rPr>
            </w:rPrChange>
          </w:rPr>
          <w:t>return</w:t>
        </w:r>
        <w:proofErr w:type="spellEnd"/>
        <w:r w:rsidRPr="00A02C03">
          <w:rPr>
            <w:rStyle w:val="Enfasigrassetto"/>
            <w:b w:val="0"/>
            <w:highlight w:val="white"/>
            <w:rPrChange w:id="519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520" w:author="francesco.lippolis" w:date="2015-04-17T12:57:00Z">
              <w:rPr>
                <w:highlight w:val="white"/>
              </w:rPr>
            </w:rPrChange>
          </w:rPr>
          <w:t>true</w:t>
        </w:r>
        <w:proofErr w:type="spellEnd"/>
        <w:r w:rsidRPr="00A02C03">
          <w:rPr>
            <w:rStyle w:val="Enfasigrassetto"/>
            <w:b w:val="0"/>
            <w:highlight w:val="white"/>
            <w:rPrChange w:id="521" w:author="francesco.lippolis" w:date="2015-04-17T12:57:00Z">
              <w:rPr>
                <w:color w:val="000000"/>
                <w:highlight w:val="white"/>
              </w:rPr>
            </w:rPrChange>
          </w:rPr>
          <w:t xml:space="preserve">; </w:t>
        </w:r>
      </w:ins>
    </w:p>
    <w:p w:rsidR="00A02C03" w:rsidRPr="00A02C03" w:rsidRDefault="00A02C03" w:rsidP="00A02C03">
      <w:pPr>
        <w:pStyle w:val="Nessunaspaziatura"/>
        <w:rPr>
          <w:ins w:id="522" w:author="francesco.lippolis" w:date="2015-04-17T12:55:00Z"/>
          <w:rStyle w:val="Enfasigrassetto"/>
          <w:b w:val="0"/>
          <w:highlight w:val="white"/>
          <w:rPrChange w:id="523" w:author="francesco.lippolis" w:date="2015-04-17T12:57:00Z">
            <w:rPr>
              <w:ins w:id="524" w:author="francesco.lippolis" w:date="2015-04-17T12:55:00Z"/>
              <w:color w:val="000000"/>
              <w:highlight w:val="white"/>
            </w:rPr>
          </w:rPrChange>
        </w:rPr>
        <w:pPrChange w:id="52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26" w:author="francesco.lippolis" w:date="2015-04-17T12:55:00Z">
        <w:r w:rsidRPr="00A02C03">
          <w:rPr>
            <w:rStyle w:val="Enfasigrassetto"/>
            <w:b w:val="0"/>
            <w:highlight w:val="white"/>
            <w:rPrChange w:id="52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}</w:t>
        </w:r>
      </w:ins>
    </w:p>
    <w:p w:rsidR="00A02C03" w:rsidRPr="00A02C03" w:rsidRDefault="00A02C03" w:rsidP="00A02C03">
      <w:pPr>
        <w:pStyle w:val="Nessunaspaziatura"/>
        <w:rPr>
          <w:ins w:id="528" w:author="francesco.lippolis" w:date="2015-04-17T12:55:00Z"/>
          <w:rStyle w:val="Enfasigrassetto"/>
          <w:b w:val="0"/>
          <w:highlight w:val="white"/>
          <w:rPrChange w:id="529" w:author="francesco.lippolis" w:date="2015-04-17T12:57:00Z">
            <w:rPr>
              <w:ins w:id="530" w:author="francesco.lippolis" w:date="2015-04-17T12:55:00Z"/>
              <w:color w:val="000000"/>
              <w:highlight w:val="white"/>
            </w:rPr>
          </w:rPrChange>
        </w:rPr>
        <w:pPrChange w:id="53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32" w:author="francesco.lippolis" w:date="2015-04-17T12:55:00Z">
        <w:r w:rsidRPr="00A02C03">
          <w:rPr>
            <w:rStyle w:val="Enfasigrassetto"/>
            <w:b w:val="0"/>
            <w:highlight w:val="white"/>
            <w:rPrChange w:id="53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</w:t>
        </w:r>
      </w:ins>
    </w:p>
    <w:p w:rsidR="00A02C03" w:rsidRPr="00A02C03" w:rsidRDefault="00A02C03" w:rsidP="00A02C03">
      <w:pPr>
        <w:pStyle w:val="Nessunaspaziatura"/>
        <w:rPr>
          <w:ins w:id="534" w:author="francesco.lippolis" w:date="2015-04-17T12:55:00Z"/>
          <w:rStyle w:val="Enfasigrassetto"/>
          <w:b w:val="0"/>
          <w:highlight w:val="white"/>
          <w:rPrChange w:id="535" w:author="francesco.lippolis" w:date="2015-04-17T12:57:00Z">
            <w:rPr>
              <w:ins w:id="536" w:author="francesco.lippolis" w:date="2015-04-17T12:55:00Z"/>
              <w:color w:val="000000"/>
              <w:highlight w:val="white"/>
            </w:rPr>
          </w:rPrChange>
        </w:rPr>
        <w:pPrChange w:id="53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38" w:author="francesco.lippolis" w:date="2015-04-17T12:55:00Z">
        <w:r w:rsidRPr="00A02C03">
          <w:rPr>
            <w:rStyle w:val="Enfasigrassetto"/>
            <w:b w:val="0"/>
            <w:highlight w:val="white"/>
            <w:rPrChange w:id="53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/// &lt;</w:t>
        </w:r>
        <w:proofErr w:type="spellStart"/>
        <w:r w:rsidRPr="00A02C03">
          <w:rPr>
            <w:rStyle w:val="Enfasigrassetto"/>
            <w:b w:val="0"/>
            <w:highlight w:val="white"/>
            <w:rPrChange w:id="540" w:author="francesco.lippolis" w:date="2015-04-17T12:57:00Z">
              <w:rPr>
                <w:color w:val="808080"/>
                <w:highlight w:val="white"/>
              </w:rPr>
            </w:rPrChange>
          </w:rPr>
          <w:t>summary</w:t>
        </w:r>
        <w:proofErr w:type="spellEnd"/>
        <w:r w:rsidRPr="00A02C03">
          <w:rPr>
            <w:rStyle w:val="Enfasigrassetto"/>
            <w:b w:val="0"/>
            <w:highlight w:val="white"/>
            <w:rPrChange w:id="541" w:author="francesco.lippolis" w:date="2015-04-17T12:57:00Z">
              <w:rPr>
                <w:color w:val="808080"/>
                <w:highlight w:val="white"/>
              </w:rPr>
            </w:rPrChange>
          </w:rPr>
          <w:t>&gt;</w:t>
        </w:r>
      </w:ins>
    </w:p>
    <w:p w:rsidR="00A02C03" w:rsidRPr="00A02C03" w:rsidRDefault="00A02C03" w:rsidP="00A02C03">
      <w:pPr>
        <w:pStyle w:val="Nessunaspaziatura"/>
        <w:rPr>
          <w:ins w:id="542" w:author="francesco.lippolis" w:date="2015-04-17T12:55:00Z"/>
          <w:rStyle w:val="Enfasigrassetto"/>
          <w:b w:val="0"/>
          <w:highlight w:val="white"/>
          <w:rPrChange w:id="543" w:author="francesco.lippolis" w:date="2015-04-17T12:57:00Z">
            <w:rPr>
              <w:ins w:id="544" w:author="francesco.lippolis" w:date="2015-04-17T12:55:00Z"/>
              <w:color w:val="000000"/>
              <w:highlight w:val="white"/>
            </w:rPr>
          </w:rPrChange>
        </w:rPr>
        <w:pPrChange w:id="54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46" w:author="francesco.lippolis" w:date="2015-04-17T12:55:00Z">
        <w:r w:rsidRPr="00A02C03">
          <w:rPr>
            <w:rStyle w:val="Enfasigrassetto"/>
            <w:b w:val="0"/>
            <w:highlight w:val="white"/>
            <w:rPrChange w:id="54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/// Prende da file i dati quando la rete non funziona</w:t>
        </w:r>
      </w:ins>
    </w:p>
    <w:p w:rsidR="00A02C03" w:rsidRPr="00A02C03" w:rsidRDefault="00A02C03" w:rsidP="00A02C03">
      <w:pPr>
        <w:pStyle w:val="Nessunaspaziatura"/>
        <w:rPr>
          <w:ins w:id="548" w:author="francesco.lippolis" w:date="2015-04-17T12:55:00Z"/>
          <w:rStyle w:val="Enfasigrassetto"/>
          <w:b w:val="0"/>
          <w:highlight w:val="white"/>
          <w:rPrChange w:id="549" w:author="francesco.lippolis" w:date="2015-04-17T12:57:00Z">
            <w:rPr>
              <w:ins w:id="550" w:author="francesco.lippolis" w:date="2015-04-17T12:55:00Z"/>
              <w:color w:val="000000"/>
              <w:highlight w:val="white"/>
            </w:rPr>
          </w:rPrChange>
        </w:rPr>
        <w:pPrChange w:id="55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52" w:author="francesco.lippolis" w:date="2015-04-17T12:55:00Z">
        <w:r w:rsidRPr="00A02C03">
          <w:rPr>
            <w:rStyle w:val="Enfasigrassetto"/>
            <w:b w:val="0"/>
            <w:highlight w:val="white"/>
            <w:rPrChange w:id="55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/// &lt;/</w:t>
        </w:r>
        <w:proofErr w:type="spellStart"/>
        <w:r w:rsidRPr="00A02C03">
          <w:rPr>
            <w:rStyle w:val="Enfasigrassetto"/>
            <w:b w:val="0"/>
            <w:highlight w:val="white"/>
            <w:rPrChange w:id="554" w:author="francesco.lippolis" w:date="2015-04-17T12:57:00Z">
              <w:rPr>
                <w:color w:val="808080"/>
                <w:highlight w:val="white"/>
              </w:rPr>
            </w:rPrChange>
          </w:rPr>
          <w:t>summary</w:t>
        </w:r>
        <w:proofErr w:type="spellEnd"/>
        <w:r w:rsidRPr="00A02C03">
          <w:rPr>
            <w:rStyle w:val="Enfasigrassetto"/>
            <w:b w:val="0"/>
            <w:highlight w:val="white"/>
            <w:rPrChange w:id="555" w:author="francesco.lippolis" w:date="2015-04-17T12:57:00Z">
              <w:rPr>
                <w:color w:val="808080"/>
                <w:highlight w:val="white"/>
              </w:rPr>
            </w:rPrChange>
          </w:rPr>
          <w:t>&gt;</w:t>
        </w:r>
      </w:ins>
    </w:p>
    <w:p w:rsidR="00A02C03" w:rsidRPr="00A02C03" w:rsidRDefault="00A02C03" w:rsidP="00A02C03">
      <w:pPr>
        <w:pStyle w:val="Nessunaspaziatura"/>
        <w:rPr>
          <w:ins w:id="556" w:author="francesco.lippolis" w:date="2015-04-17T12:55:00Z"/>
          <w:rStyle w:val="Enfasigrassetto"/>
          <w:b w:val="0"/>
          <w:highlight w:val="white"/>
          <w:rPrChange w:id="557" w:author="francesco.lippolis" w:date="2015-04-17T12:57:00Z">
            <w:rPr>
              <w:ins w:id="558" w:author="francesco.lippolis" w:date="2015-04-17T12:55:00Z"/>
              <w:color w:val="000000"/>
              <w:highlight w:val="white"/>
            </w:rPr>
          </w:rPrChange>
        </w:rPr>
        <w:pPrChange w:id="55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60" w:author="francesco.lippolis" w:date="2015-04-17T12:55:00Z">
        <w:r w:rsidRPr="00A02C03">
          <w:rPr>
            <w:rStyle w:val="Enfasigrassetto"/>
            <w:b w:val="0"/>
            <w:highlight w:val="white"/>
            <w:rPrChange w:id="56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/// &lt;</w:t>
        </w:r>
        <w:proofErr w:type="spellStart"/>
        <w:r w:rsidRPr="00A02C03">
          <w:rPr>
            <w:rStyle w:val="Enfasigrassetto"/>
            <w:b w:val="0"/>
            <w:highlight w:val="white"/>
            <w:rPrChange w:id="562" w:author="francesco.lippolis" w:date="2015-04-17T12:57:00Z">
              <w:rPr>
                <w:color w:val="808080"/>
                <w:highlight w:val="white"/>
              </w:rPr>
            </w:rPrChange>
          </w:rPr>
          <w:t>param</w:t>
        </w:r>
        <w:proofErr w:type="spellEnd"/>
        <w:r w:rsidRPr="00A02C03">
          <w:rPr>
            <w:rStyle w:val="Enfasigrassetto"/>
            <w:b w:val="0"/>
            <w:highlight w:val="white"/>
            <w:rPrChange w:id="563" w:author="francesco.lippolis" w:date="2015-04-17T12:57:00Z">
              <w:rPr>
                <w:color w:val="80808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564" w:author="francesco.lippolis" w:date="2015-04-17T12:57:00Z">
              <w:rPr>
                <w:color w:val="808080"/>
                <w:highlight w:val="white"/>
              </w:rPr>
            </w:rPrChange>
          </w:rPr>
          <w:t>name=</w:t>
        </w:r>
        <w:proofErr w:type="spellEnd"/>
        <w:r w:rsidRPr="00A02C03">
          <w:rPr>
            <w:rStyle w:val="Enfasigrassetto"/>
            <w:b w:val="0"/>
            <w:highlight w:val="white"/>
            <w:rPrChange w:id="565" w:author="francesco.lippolis" w:date="2015-04-17T12:57:00Z">
              <w:rPr>
                <w:color w:val="808080"/>
                <w:highlight w:val="white"/>
              </w:rPr>
            </w:rPrChange>
          </w:rPr>
          <w:t>"percorso"&gt;Percorso e nome del file del log dei dati&lt;/</w:t>
        </w:r>
        <w:proofErr w:type="spellStart"/>
        <w:r w:rsidRPr="00A02C03">
          <w:rPr>
            <w:rStyle w:val="Enfasigrassetto"/>
            <w:b w:val="0"/>
            <w:highlight w:val="white"/>
            <w:rPrChange w:id="566" w:author="francesco.lippolis" w:date="2015-04-17T12:57:00Z">
              <w:rPr>
                <w:color w:val="808080"/>
                <w:highlight w:val="white"/>
              </w:rPr>
            </w:rPrChange>
          </w:rPr>
          <w:t>param</w:t>
        </w:r>
        <w:proofErr w:type="spellEnd"/>
        <w:r w:rsidRPr="00A02C03">
          <w:rPr>
            <w:rStyle w:val="Enfasigrassetto"/>
            <w:b w:val="0"/>
            <w:highlight w:val="white"/>
            <w:rPrChange w:id="567" w:author="francesco.lippolis" w:date="2015-04-17T12:57:00Z">
              <w:rPr>
                <w:color w:val="808080"/>
                <w:highlight w:val="white"/>
              </w:rPr>
            </w:rPrChange>
          </w:rPr>
          <w:t>&gt;</w:t>
        </w:r>
      </w:ins>
    </w:p>
    <w:p w:rsidR="00A02C03" w:rsidRPr="00A02C03" w:rsidRDefault="00A02C03" w:rsidP="00A02C03">
      <w:pPr>
        <w:pStyle w:val="Nessunaspaziatura"/>
        <w:rPr>
          <w:ins w:id="568" w:author="francesco.lippolis" w:date="2015-04-17T12:55:00Z"/>
          <w:rStyle w:val="Enfasigrassetto"/>
          <w:b w:val="0"/>
          <w:highlight w:val="white"/>
          <w:rPrChange w:id="569" w:author="francesco.lippolis" w:date="2015-04-17T12:57:00Z">
            <w:rPr>
              <w:ins w:id="570" w:author="francesco.lippolis" w:date="2015-04-17T12:55:00Z"/>
              <w:color w:val="000000"/>
              <w:highlight w:val="white"/>
            </w:rPr>
          </w:rPrChange>
        </w:rPr>
        <w:pPrChange w:id="57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72" w:author="francesco.lippolis" w:date="2015-04-17T12:55:00Z">
        <w:r w:rsidRPr="00A02C03">
          <w:rPr>
            <w:rStyle w:val="Enfasigrassetto"/>
            <w:b w:val="0"/>
            <w:highlight w:val="white"/>
            <w:rPrChange w:id="573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</w:ins>
    </w:p>
    <w:p w:rsidR="00A02C03" w:rsidRPr="00A02C03" w:rsidRDefault="00A02C03" w:rsidP="00A02C03">
      <w:pPr>
        <w:pStyle w:val="Nessunaspaziatura"/>
        <w:rPr>
          <w:ins w:id="574" w:author="francesco.lippolis" w:date="2015-04-17T12:55:00Z"/>
          <w:rStyle w:val="Enfasigrassetto"/>
          <w:b w:val="0"/>
          <w:highlight w:val="white"/>
          <w:rPrChange w:id="575" w:author="francesco.lippolis" w:date="2015-04-17T12:57:00Z">
            <w:rPr>
              <w:ins w:id="576" w:author="francesco.lippolis" w:date="2015-04-17T12:55:00Z"/>
              <w:color w:val="000000"/>
              <w:highlight w:val="white"/>
            </w:rPr>
          </w:rPrChange>
        </w:rPr>
        <w:pPrChange w:id="57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78" w:author="francesco.lippolis" w:date="2015-04-17T12:55:00Z">
        <w:r w:rsidRPr="00A02C03">
          <w:rPr>
            <w:rStyle w:val="Enfasigrassetto"/>
            <w:b w:val="0"/>
            <w:highlight w:val="white"/>
            <w:rPrChange w:id="57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public </w:t>
        </w:r>
        <w:proofErr w:type="spellStart"/>
        <w:r w:rsidRPr="00A02C03">
          <w:rPr>
            <w:rStyle w:val="Enfasigrassetto"/>
            <w:b w:val="0"/>
            <w:highlight w:val="white"/>
            <w:rPrChange w:id="580" w:author="francesco.lippolis" w:date="2015-04-17T12:57:00Z">
              <w:rPr>
                <w:highlight w:val="white"/>
              </w:rPr>
            </w:rPrChange>
          </w:rPr>
          <w:t>void</w:t>
        </w:r>
        <w:proofErr w:type="spellEnd"/>
        <w:r w:rsidRPr="00A02C03">
          <w:rPr>
            <w:rStyle w:val="Enfasigrassetto"/>
            <w:b w:val="0"/>
            <w:highlight w:val="white"/>
            <w:rPrChange w:id="581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582" w:author="francesco.lippolis" w:date="2015-04-17T12:57:00Z">
              <w:rPr>
                <w:color w:val="000000"/>
                <w:highlight w:val="white"/>
              </w:rPr>
            </w:rPrChange>
          </w:rPr>
          <w:t>PrendiDaFile</w:t>
        </w:r>
        <w:proofErr w:type="spellEnd"/>
        <w:r w:rsidRPr="00A02C03">
          <w:rPr>
            <w:rStyle w:val="Enfasigrassetto"/>
            <w:b w:val="0"/>
            <w:highlight w:val="white"/>
            <w:rPrChange w:id="583" w:author="francesco.lippolis" w:date="2015-04-17T12:57:00Z">
              <w:rPr>
                <w:color w:val="000000"/>
                <w:highlight w:val="white"/>
              </w:rPr>
            </w:rPrChange>
          </w:rPr>
          <w:t>(</w:t>
        </w:r>
        <w:proofErr w:type="spellStart"/>
        <w:r w:rsidRPr="00A02C03">
          <w:rPr>
            <w:rStyle w:val="Enfasigrassetto"/>
            <w:b w:val="0"/>
            <w:highlight w:val="white"/>
            <w:rPrChange w:id="584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585" w:author="francesco.lippolis" w:date="2015-04-17T12:57:00Z">
              <w:rPr>
                <w:color w:val="000000"/>
                <w:highlight w:val="white"/>
              </w:rPr>
            </w:rPrChange>
          </w:rPr>
          <w:t xml:space="preserve"> percorso)</w:t>
        </w:r>
      </w:ins>
    </w:p>
    <w:p w:rsidR="00A02C03" w:rsidRPr="00A02C03" w:rsidRDefault="00A02C03" w:rsidP="00A02C03">
      <w:pPr>
        <w:pStyle w:val="Nessunaspaziatura"/>
        <w:rPr>
          <w:ins w:id="586" w:author="francesco.lippolis" w:date="2015-04-17T12:55:00Z"/>
          <w:rStyle w:val="Enfasigrassetto"/>
          <w:b w:val="0"/>
          <w:highlight w:val="white"/>
          <w:rPrChange w:id="587" w:author="francesco.lippolis" w:date="2015-04-17T12:57:00Z">
            <w:rPr>
              <w:ins w:id="588" w:author="francesco.lippolis" w:date="2015-04-17T12:55:00Z"/>
              <w:color w:val="000000"/>
              <w:highlight w:val="white"/>
            </w:rPr>
          </w:rPrChange>
        </w:rPr>
        <w:pPrChange w:id="589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90" w:author="francesco.lippolis" w:date="2015-04-17T12:55:00Z">
        <w:r w:rsidRPr="00A02C03">
          <w:rPr>
            <w:rStyle w:val="Enfasigrassetto"/>
            <w:b w:val="0"/>
            <w:highlight w:val="white"/>
            <w:rPrChange w:id="591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{</w:t>
        </w:r>
      </w:ins>
    </w:p>
    <w:p w:rsidR="00A02C03" w:rsidRPr="00A02C03" w:rsidRDefault="00A02C03" w:rsidP="00A02C03">
      <w:pPr>
        <w:pStyle w:val="Nessunaspaziatura"/>
        <w:rPr>
          <w:ins w:id="592" w:author="francesco.lippolis" w:date="2015-04-17T12:55:00Z"/>
          <w:rStyle w:val="Enfasigrassetto"/>
          <w:b w:val="0"/>
          <w:highlight w:val="white"/>
          <w:rPrChange w:id="593" w:author="francesco.lippolis" w:date="2015-04-17T12:57:00Z">
            <w:rPr>
              <w:ins w:id="594" w:author="francesco.lippolis" w:date="2015-04-17T12:55:00Z"/>
              <w:color w:val="000000"/>
              <w:highlight w:val="white"/>
            </w:rPr>
          </w:rPrChange>
        </w:rPr>
        <w:pPrChange w:id="595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96" w:author="francesco.lippolis" w:date="2015-04-17T12:55:00Z">
        <w:r w:rsidRPr="00A02C03">
          <w:rPr>
            <w:rStyle w:val="Enfasigrassetto"/>
            <w:b w:val="0"/>
            <w:highlight w:val="white"/>
            <w:rPrChange w:id="597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//TODO: il programma deve fare: </w:t>
        </w:r>
      </w:ins>
    </w:p>
    <w:p w:rsidR="00A02C03" w:rsidRPr="00A02C03" w:rsidRDefault="00A02C03" w:rsidP="00A02C03">
      <w:pPr>
        <w:pStyle w:val="Nessunaspaziatura"/>
        <w:rPr>
          <w:ins w:id="598" w:author="francesco.lippolis" w:date="2015-04-17T12:55:00Z"/>
          <w:rStyle w:val="Enfasigrassetto"/>
          <w:b w:val="0"/>
          <w:highlight w:val="white"/>
          <w:rPrChange w:id="599" w:author="francesco.lippolis" w:date="2015-04-17T12:57:00Z">
            <w:rPr>
              <w:ins w:id="600" w:author="francesco.lippolis" w:date="2015-04-17T12:55:00Z"/>
              <w:color w:val="000000"/>
              <w:highlight w:val="white"/>
            </w:rPr>
          </w:rPrChange>
        </w:rPr>
        <w:pPrChange w:id="601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02" w:author="francesco.lippolis" w:date="2015-04-17T12:55:00Z">
        <w:r w:rsidRPr="00A02C03">
          <w:rPr>
            <w:rStyle w:val="Enfasigrassetto"/>
            <w:b w:val="0"/>
            <w:highlight w:val="white"/>
            <w:rPrChange w:id="603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// XXXX</w:t>
        </w:r>
      </w:ins>
    </w:p>
    <w:p w:rsidR="00A02C03" w:rsidRPr="00A02C03" w:rsidRDefault="00A02C03" w:rsidP="00A02C03">
      <w:pPr>
        <w:pStyle w:val="Nessunaspaziatura"/>
        <w:rPr>
          <w:ins w:id="604" w:author="francesco.lippolis" w:date="2015-04-17T12:55:00Z"/>
          <w:rStyle w:val="Enfasigrassetto"/>
          <w:b w:val="0"/>
          <w:highlight w:val="white"/>
          <w:rPrChange w:id="605" w:author="francesco.lippolis" w:date="2015-04-17T12:57:00Z">
            <w:rPr>
              <w:ins w:id="606" w:author="francesco.lippolis" w:date="2015-04-17T12:55:00Z"/>
              <w:color w:val="000000"/>
              <w:highlight w:val="white"/>
            </w:rPr>
          </w:rPrChange>
        </w:rPr>
        <w:pPrChange w:id="607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08" w:author="francesco.lippolis" w:date="2015-04-17T12:55:00Z">
        <w:r w:rsidRPr="00A02C03">
          <w:rPr>
            <w:rStyle w:val="Enfasigrassetto"/>
            <w:b w:val="0"/>
            <w:highlight w:val="white"/>
            <w:rPrChange w:id="609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</w:t>
        </w:r>
        <w:proofErr w:type="spellStart"/>
        <w:r w:rsidRPr="00A02C03">
          <w:rPr>
            <w:rStyle w:val="Enfasigrassetto"/>
            <w:b w:val="0"/>
            <w:highlight w:val="white"/>
            <w:rPrChange w:id="610" w:author="francesco.lippolis" w:date="2015-04-17T12:57:00Z">
              <w:rPr>
                <w:highlight w:val="white"/>
              </w:rPr>
            </w:rPrChange>
          </w:rPr>
          <w:t>try</w:t>
        </w:r>
        <w:proofErr w:type="spellEnd"/>
      </w:ins>
    </w:p>
    <w:p w:rsidR="00A02C03" w:rsidRPr="00A02C03" w:rsidRDefault="00A02C03" w:rsidP="00A02C03">
      <w:pPr>
        <w:pStyle w:val="Nessunaspaziatura"/>
        <w:rPr>
          <w:ins w:id="611" w:author="francesco.lippolis" w:date="2015-04-17T12:55:00Z"/>
          <w:rStyle w:val="Enfasigrassetto"/>
          <w:b w:val="0"/>
          <w:highlight w:val="white"/>
          <w:rPrChange w:id="612" w:author="francesco.lippolis" w:date="2015-04-17T12:57:00Z">
            <w:rPr>
              <w:ins w:id="613" w:author="francesco.lippolis" w:date="2015-04-17T12:55:00Z"/>
              <w:color w:val="000000"/>
              <w:highlight w:val="white"/>
            </w:rPr>
          </w:rPrChange>
        </w:rPr>
        <w:pPrChange w:id="61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15" w:author="francesco.lippolis" w:date="2015-04-17T12:55:00Z">
        <w:r w:rsidRPr="00A02C03">
          <w:rPr>
            <w:rStyle w:val="Enfasigrassetto"/>
            <w:b w:val="0"/>
            <w:highlight w:val="white"/>
            <w:rPrChange w:id="61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{</w:t>
        </w:r>
      </w:ins>
    </w:p>
    <w:p w:rsidR="00A02C03" w:rsidRPr="00A02C03" w:rsidRDefault="00A02C03" w:rsidP="00A02C03">
      <w:pPr>
        <w:pStyle w:val="Nessunaspaziatura"/>
        <w:rPr>
          <w:ins w:id="617" w:author="francesco.lippolis" w:date="2015-04-17T12:55:00Z"/>
          <w:rStyle w:val="Enfasigrassetto"/>
          <w:b w:val="0"/>
          <w:highlight w:val="white"/>
          <w:rPrChange w:id="618" w:author="francesco.lippolis" w:date="2015-04-17T12:57:00Z">
            <w:rPr>
              <w:ins w:id="619" w:author="francesco.lippolis" w:date="2015-04-17T12:55:00Z"/>
              <w:color w:val="000000"/>
              <w:highlight w:val="white"/>
            </w:rPr>
          </w:rPrChange>
        </w:rPr>
        <w:pPrChange w:id="620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21" w:author="francesco.lippolis" w:date="2015-04-17T12:55:00Z">
        <w:r w:rsidRPr="00A02C03">
          <w:rPr>
            <w:rStyle w:val="Enfasigrassetto"/>
            <w:b w:val="0"/>
            <w:highlight w:val="white"/>
            <w:rPrChange w:id="622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// vedere se questo codice si può riutilizzare</w:t>
        </w:r>
      </w:ins>
    </w:p>
    <w:p w:rsidR="00A02C03" w:rsidRPr="00A02C03" w:rsidRDefault="00A02C03" w:rsidP="00A02C03">
      <w:pPr>
        <w:pStyle w:val="Nessunaspaziatura"/>
        <w:rPr>
          <w:ins w:id="623" w:author="francesco.lippolis" w:date="2015-04-17T12:55:00Z"/>
          <w:rStyle w:val="Enfasigrassetto"/>
          <w:b w:val="0"/>
          <w:highlight w:val="white"/>
          <w:rPrChange w:id="624" w:author="francesco.lippolis" w:date="2015-04-17T12:57:00Z">
            <w:rPr>
              <w:ins w:id="625" w:author="francesco.lippolis" w:date="2015-04-17T12:55:00Z"/>
              <w:color w:val="000000"/>
              <w:highlight w:val="white"/>
            </w:rPr>
          </w:rPrChange>
        </w:rPr>
        <w:pPrChange w:id="626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27" w:author="francesco.lippolis" w:date="2015-04-17T12:55:00Z">
        <w:r w:rsidRPr="00A02C03">
          <w:rPr>
            <w:rStyle w:val="Enfasigrassetto"/>
            <w:b w:val="0"/>
            <w:highlight w:val="white"/>
            <w:rPrChange w:id="628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629" w:author="francesco.lippolis" w:date="2015-04-17T12:57:00Z">
              <w:rPr>
                <w:highlight w:val="white"/>
              </w:rPr>
            </w:rPrChange>
          </w:rPr>
          <w:t>using</w:t>
        </w:r>
        <w:proofErr w:type="spellEnd"/>
        <w:r w:rsidRPr="00A02C03">
          <w:rPr>
            <w:rStyle w:val="Enfasigrassetto"/>
            <w:b w:val="0"/>
            <w:highlight w:val="white"/>
            <w:rPrChange w:id="630" w:author="francesco.lippolis" w:date="2015-04-17T12:57:00Z">
              <w:rPr>
                <w:color w:val="000000"/>
                <w:highlight w:val="white"/>
              </w:rPr>
            </w:rPrChange>
          </w:rPr>
          <w:t xml:space="preserve"> (</w:t>
        </w:r>
        <w:proofErr w:type="spellStart"/>
        <w:r w:rsidRPr="00A02C03">
          <w:rPr>
            <w:rStyle w:val="Enfasigrassetto"/>
            <w:b w:val="0"/>
            <w:highlight w:val="white"/>
            <w:rPrChange w:id="631" w:author="francesco.lippolis" w:date="2015-04-17T12:57:00Z">
              <w:rPr>
                <w:color w:val="2B91AF"/>
                <w:highlight w:val="white"/>
              </w:rPr>
            </w:rPrChange>
          </w:rPr>
          <w:t>StreamReader</w:t>
        </w:r>
        <w:proofErr w:type="spellEnd"/>
        <w:r w:rsidRPr="00A02C03">
          <w:rPr>
            <w:rStyle w:val="Enfasigrassetto"/>
            <w:b w:val="0"/>
            <w:highlight w:val="white"/>
            <w:rPrChange w:id="632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633" w:author="francesco.lippolis" w:date="2015-04-17T12:57:00Z">
              <w:rPr>
                <w:color w:val="000000"/>
                <w:highlight w:val="white"/>
              </w:rPr>
            </w:rPrChange>
          </w:rPr>
          <w:t>sr</w:t>
        </w:r>
        <w:proofErr w:type="spellEnd"/>
        <w:r w:rsidRPr="00A02C03">
          <w:rPr>
            <w:rStyle w:val="Enfasigrassetto"/>
            <w:b w:val="0"/>
            <w:highlight w:val="white"/>
            <w:rPrChange w:id="634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</w:t>
        </w:r>
        <w:proofErr w:type="spellStart"/>
        <w:r w:rsidRPr="00A02C03">
          <w:rPr>
            <w:rStyle w:val="Enfasigrassetto"/>
            <w:b w:val="0"/>
            <w:highlight w:val="white"/>
            <w:rPrChange w:id="635" w:author="francesco.lippolis" w:date="2015-04-17T12:57:00Z">
              <w:rPr>
                <w:highlight w:val="white"/>
              </w:rPr>
            </w:rPrChange>
          </w:rPr>
          <w:t>new</w:t>
        </w:r>
        <w:proofErr w:type="spellEnd"/>
        <w:r w:rsidRPr="00A02C03">
          <w:rPr>
            <w:rStyle w:val="Enfasigrassetto"/>
            <w:b w:val="0"/>
            <w:highlight w:val="white"/>
            <w:rPrChange w:id="636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637" w:author="francesco.lippolis" w:date="2015-04-17T12:57:00Z">
              <w:rPr>
                <w:color w:val="2B91AF"/>
                <w:highlight w:val="white"/>
              </w:rPr>
            </w:rPrChange>
          </w:rPr>
          <w:t>StreamReader</w:t>
        </w:r>
        <w:proofErr w:type="spellEnd"/>
        <w:r w:rsidRPr="00A02C03">
          <w:rPr>
            <w:rStyle w:val="Enfasigrassetto"/>
            <w:b w:val="0"/>
            <w:highlight w:val="white"/>
            <w:rPrChange w:id="638" w:author="francesco.lippolis" w:date="2015-04-17T12:57:00Z">
              <w:rPr>
                <w:color w:val="000000"/>
                <w:highlight w:val="white"/>
              </w:rPr>
            </w:rPrChange>
          </w:rPr>
          <w:t>(percorso))</w:t>
        </w:r>
      </w:ins>
    </w:p>
    <w:p w:rsidR="00A02C03" w:rsidRPr="00A02C03" w:rsidRDefault="00A02C03" w:rsidP="00A02C03">
      <w:pPr>
        <w:pStyle w:val="Nessunaspaziatura"/>
        <w:rPr>
          <w:ins w:id="639" w:author="francesco.lippolis" w:date="2015-04-17T12:55:00Z"/>
          <w:rStyle w:val="Enfasigrassetto"/>
          <w:b w:val="0"/>
          <w:highlight w:val="white"/>
          <w:rPrChange w:id="640" w:author="francesco.lippolis" w:date="2015-04-17T12:57:00Z">
            <w:rPr>
              <w:ins w:id="641" w:author="francesco.lippolis" w:date="2015-04-17T12:55:00Z"/>
              <w:color w:val="000000"/>
              <w:highlight w:val="white"/>
            </w:rPr>
          </w:rPrChange>
        </w:rPr>
        <w:pPrChange w:id="642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43" w:author="francesco.lippolis" w:date="2015-04-17T12:55:00Z">
        <w:r w:rsidRPr="00A02C03">
          <w:rPr>
            <w:rStyle w:val="Enfasigrassetto"/>
            <w:b w:val="0"/>
            <w:highlight w:val="white"/>
            <w:rPrChange w:id="644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{</w:t>
        </w:r>
      </w:ins>
    </w:p>
    <w:p w:rsidR="00A02C03" w:rsidRPr="00A02C03" w:rsidRDefault="00A02C03" w:rsidP="00A02C03">
      <w:pPr>
        <w:pStyle w:val="Nessunaspaziatura"/>
        <w:rPr>
          <w:ins w:id="645" w:author="francesco.lippolis" w:date="2015-04-17T12:55:00Z"/>
          <w:rStyle w:val="Enfasigrassetto"/>
          <w:b w:val="0"/>
          <w:highlight w:val="white"/>
          <w:rPrChange w:id="646" w:author="francesco.lippolis" w:date="2015-04-17T12:57:00Z">
            <w:rPr>
              <w:ins w:id="647" w:author="francesco.lippolis" w:date="2015-04-17T12:55:00Z"/>
              <w:color w:val="000000"/>
              <w:highlight w:val="white"/>
            </w:rPr>
          </w:rPrChange>
        </w:rPr>
        <w:pPrChange w:id="64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49" w:author="francesco.lippolis" w:date="2015-04-17T12:55:00Z">
        <w:r w:rsidRPr="00A02C03">
          <w:rPr>
            <w:rStyle w:val="Enfasigrassetto"/>
            <w:b w:val="0"/>
            <w:highlight w:val="white"/>
            <w:rPrChange w:id="650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651" w:author="francesco.lippolis" w:date="2015-04-17T12:57:00Z">
              <w:rPr>
                <w:highlight w:val="white"/>
              </w:rPr>
            </w:rPrChange>
          </w:rPr>
          <w:t>char</w:t>
        </w:r>
        <w:proofErr w:type="spellEnd"/>
        <w:r w:rsidRPr="00A02C03">
          <w:rPr>
            <w:rStyle w:val="Enfasigrassetto"/>
            <w:b w:val="0"/>
            <w:highlight w:val="white"/>
            <w:rPrChange w:id="652" w:author="francesco.lippolis" w:date="2015-04-17T12:57:00Z">
              <w:rPr>
                <w:color w:val="000000"/>
                <w:highlight w:val="white"/>
              </w:rPr>
            </w:rPrChange>
          </w:rPr>
          <w:t xml:space="preserve">[] buffer = </w:t>
        </w:r>
        <w:proofErr w:type="spellStart"/>
        <w:r w:rsidRPr="00A02C03">
          <w:rPr>
            <w:rStyle w:val="Enfasigrassetto"/>
            <w:b w:val="0"/>
            <w:highlight w:val="white"/>
            <w:rPrChange w:id="653" w:author="francesco.lippolis" w:date="2015-04-17T12:57:00Z">
              <w:rPr>
                <w:highlight w:val="white"/>
              </w:rPr>
            </w:rPrChange>
          </w:rPr>
          <w:t>new</w:t>
        </w:r>
        <w:proofErr w:type="spellEnd"/>
        <w:r w:rsidRPr="00A02C03">
          <w:rPr>
            <w:rStyle w:val="Enfasigrassetto"/>
            <w:b w:val="0"/>
            <w:highlight w:val="white"/>
            <w:rPrChange w:id="654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655" w:author="francesco.lippolis" w:date="2015-04-17T12:57:00Z">
              <w:rPr>
                <w:highlight w:val="white"/>
              </w:rPr>
            </w:rPrChange>
          </w:rPr>
          <w:t>char</w:t>
        </w:r>
        <w:proofErr w:type="spellEnd"/>
        <w:r w:rsidRPr="00A02C03">
          <w:rPr>
            <w:rStyle w:val="Enfasigrassetto"/>
            <w:b w:val="0"/>
            <w:highlight w:val="white"/>
            <w:rPrChange w:id="656" w:author="francesco.lippolis" w:date="2015-04-17T12:57:00Z">
              <w:rPr>
                <w:color w:val="000000"/>
                <w:highlight w:val="white"/>
              </w:rPr>
            </w:rPrChange>
          </w:rPr>
          <w:t>[</w:t>
        </w:r>
        <w:proofErr w:type="spellStart"/>
        <w:r w:rsidRPr="00A02C03">
          <w:rPr>
            <w:rStyle w:val="Enfasigrassetto"/>
            <w:b w:val="0"/>
            <w:highlight w:val="white"/>
            <w:rPrChange w:id="657" w:author="francesco.lippolis" w:date="2015-04-17T12:57:00Z">
              <w:rPr>
                <w:color w:val="000000"/>
                <w:highlight w:val="white"/>
              </w:rPr>
            </w:rPrChange>
          </w:rPr>
          <w:t>endRead</w:t>
        </w:r>
        <w:proofErr w:type="spellEnd"/>
        <w:r w:rsidRPr="00A02C03">
          <w:rPr>
            <w:rStyle w:val="Enfasigrassetto"/>
            <w:b w:val="0"/>
            <w:highlight w:val="white"/>
            <w:rPrChange w:id="658" w:author="francesco.lippolis" w:date="2015-04-17T12:57:00Z">
              <w:rPr>
                <w:color w:val="000000"/>
                <w:highlight w:val="white"/>
              </w:rPr>
            </w:rPrChange>
          </w:rPr>
          <w:t>];</w:t>
        </w:r>
      </w:ins>
    </w:p>
    <w:p w:rsidR="00A02C03" w:rsidRPr="00A02C03" w:rsidRDefault="00A02C03" w:rsidP="00A02C03">
      <w:pPr>
        <w:pStyle w:val="Nessunaspaziatura"/>
        <w:rPr>
          <w:ins w:id="659" w:author="francesco.lippolis" w:date="2015-04-17T12:55:00Z"/>
          <w:rStyle w:val="Enfasigrassetto"/>
          <w:b w:val="0"/>
          <w:highlight w:val="white"/>
          <w:rPrChange w:id="660" w:author="francesco.lippolis" w:date="2015-04-17T12:57:00Z">
            <w:rPr>
              <w:ins w:id="661" w:author="francesco.lippolis" w:date="2015-04-17T12:55:00Z"/>
              <w:color w:val="000000"/>
              <w:highlight w:val="white"/>
            </w:rPr>
          </w:rPrChange>
        </w:rPr>
        <w:pPrChange w:id="662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63" w:author="francesco.lippolis" w:date="2015-04-17T12:55:00Z">
        <w:r w:rsidRPr="00A02C03">
          <w:rPr>
            <w:rStyle w:val="Enfasigrassetto"/>
            <w:b w:val="0"/>
            <w:highlight w:val="white"/>
            <w:rPrChange w:id="664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665" w:author="francesco.lippolis" w:date="2015-04-17T12:57:00Z">
              <w:rPr>
                <w:color w:val="000000"/>
                <w:highlight w:val="white"/>
              </w:rPr>
            </w:rPrChange>
          </w:rPr>
          <w:t>sr.Read</w:t>
        </w:r>
        <w:proofErr w:type="spellEnd"/>
        <w:r w:rsidRPr="00A02C03">
          <w:rPr>
            <w:rStyle w:val="Enfasigrassetto"/>
            <w:b w:val="0"/>
            <w:highlight w:val="white"/>
            <w:rPrChange w:id="666" w:author="francesco.lippolis" w:date="2015-04-17T12:57:00Z">
              <w:rPr>
                <w:color w:val="000000"/>
                <w:highlight w:val="white"/>
              </w:rPr>
            </w:rPrChange>
          </w:rPr>
          <w:t>(buffer,</w:t>
        </w:r>
        <w:proofErr w:type="spellStart"/>
        <w:r w:rsidRPr="00A02C03">
          <w:rPr>
            <w:rStyle w:val="Enfasigrassetto"/>
            <w:b w:val="0"/>
            <w:highlight w:val="white"/>
            <w:rPrChange w:id="667" w:author="francesco.lippolis" w:date="2015-04-17T12:57:00Z">
              <w:rPr>
                <w:color w:val="000000"/>
                <w:highlight w:val="white"/>
              </w:rPr>
            </w:rPrChange>
          </w:rPr>
          <w:t>startRead</w:t>
        </w:r>
        <w:proofErr w:type="spellEnd"/>
        <w:r w:rsidRPr="00A02C03">
          <w:rPr>
            <w:rStyle w:val="Enfasigrassetto"/>
            <w:b w:val="0"/>
            <w:highlight w:val="white"/>
            <w:rPrChange w:id="668" w:author="francesco.lippolis" w:date="2015-04-17T12:57:00Z">
              <w:rPr>
                <w:color w:val="000000"/>
                <w:highlight w:val="white"/>
              </w:rPr>
            </w:rPrChange>
          </w:rPr>
          <w:t>,</w:t>
        </w:r>
        <w:proofErr w:type="spellStart"/>
        <w:r w:rsidRPr="00A02C03">
          <w:rPr>
            <w:rStyle w:val="Enfasigrassetto"/>
            <w:b w:val="0"/>
            <w:highlight w:val="white"/>
            <w:rPrChange w:id="669" w:author="francesco.lippolis" w:date="2015-04-17T12:57:00Z">
              <w:rPr>
                <w:color w:val="000000"/>
                <w:highlight w:val="white"/>
              </w:rPr>
            </w:rPrChange>
          </w:rPr>
          <w:t>endRead</w:t>
        </w:r>
        <w:proofErr w:type="spellEnd"/>
        <w:r w:rsidRPr="00A02C03">
          <w:rPr>
            <w:rStyle w:val="Enfasigrassetto"/>
            <w:b w:val="0"/>
            <w:highlight w:val="white"/>
            <w:rPrChange w:id="670" w:author="francesco.lippolis" w:date="2015-04-17T12:57:00Z">
              <w:rPr>
                <w:color w:val="000000"/>
                <w:highlight w:val="white"/>
              </w:rPr>
            </w:rPrChange>
          </w:rPr>
          <w:t>);</w:t>
        </w:r>
      </w:ins>
    </w:p>
    <w:p w:rsidR="00A02C03" w:rsidRPr="00A02C03" w:rsidRDefault="00A02C03" w:rsidP="00A02C03">
      <w:pPr>
        <w:pStyle w:val="Nessunaspaziatura"/>
        <w:rPr>
          <w:ins w:id="671" w:author="francesco.lippolis" w:date="2015-04-17T12:55:00Z"/>
          <w:rStyle w:val="Enfasigrassetto"/>
          <w:b w:val="0"/>
          <w:highlight w:val="white"/>
          <w:rPrChange w:id="672" w:author="francesco.lippolis" w:date="2015-04-17T12:57:00Z">
            <w:rPr>
              <w:ins w:id="673" w:author="francesco.lippolis" w:date="2015-04-17T12:55:00Z"/>
              <w:color w:val="000000"/>
              <w:highlight w:val="white"/>
            </w:rPr>
          </w:rPrChange>
        </w:rPr>
        <w:pPrChange w:id="67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75" w:author="francesco.lippolis" w:date="2015-04-17T12:55:00Z">
        <w:r w:rsidRPr="00A02C03">
          <w:rPr>
            <w:rStyle w:val="Enfasigrassetto"/>
            <w:b w:val="0"/>
            <w:highlight w:val="white"/>
            <w:rPrChange w:id="67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677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678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679" w:author="francesco.lippolis" w:date="2015-04-17T12:57:00Z">
              <w:rPr>
                <w:color w:val="000000"/>
                <w:highlight w:val="white"/>
              </w:rPr>
            </w:rPrChange>
          </w:rPr>
          <w:t>lettura=</w:t>
        </w:r>
        <w:proofErr w:type="spellEnd"/>
        <w:r w:rsidRPr="00A02C03">
          <w:rPr>
            <w:rStyle w:val="Enfasigrassetto"/>
            <w:b w:val="0"/>
            <w:highlight w:val="white"/>
            <w:rPrChange w:id="680" w:author="francesco.lippolis" w:date="2015-04-17T12:57:00Z">
              <w:rPr>
                <w:color w:val="A31515"/>
                <w:highlight w:val="white"/>
              </w:rPr>
            </w:rPrChange>
          </w:rPr>
          <w:t>"";</w:t>
        </w:r>
      </w:ins>
    </w:p>
    <w:p w:rsidR="00A02C03" w:rsidRPr="00A02C03" w:rsidRDefault="00A02C03" w:rsidP="00A02C03">
      <w:pPr>
        <w:pStyle w:val="Nessunaspaziatura"/>
        <w:rPr>
          <w:ins w:id="681" w:author="francesco.lippolis" w:date="2015-04-17T12:55:00Z"/>
          <w:rStyle w:val="Enfasigrassetto"/>
          <w:b w:val="0"/>
          <w:highlight w:val="white"/>
          <w:rPrChange w:id="682" w:author="francesco.lippolis" w:date="2015-04-17T12:57:00Z">
            <w:rPr>
              <w:ins w:id="683" w:author="francesco.lippolis" w:date="2015-04-17T12:55:00Z"/>
              <w:color w:val="000000"/>
              <w:highlight w:val="white"/>
            </w:rPr>
          </w:rPrChange>
        </w:rPr>
        <w:pPrChange w:id="68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Pr="00A02C03" w:rsidRDefault="00A02C03" w:rsidP="00A02C03">
      <w:pPr>
        <w:pStyle w:val="Nessunaspaziatura"/>
        <w:rPr>
          <w:ins w:id="685" w:author="francesco.lippolis" w:date="2015-04-17T12:55:00Z"/>
          <w:rStyle w:val="Enfasigrassetto"/>
          <w:b w:val="0"/>
          <w:highlight w:val="white"/>
          <w:rPrChange w:id="686" w:author="francesco.lippolis" w:date="2015-04-17T12:57:00Z">
            <w:rPr>
              <w:ins w:id="687" w:author="francesco.lippolis" w:date="2015-04-17T12:55:00Z"/>
              <w:color w:val="000000"/>
              <w:highlight w:val="white"/>
            </w:rPr>
          </w:rPrChange>
        </w:rPr>
        <w:pPrChange w:id="68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89" w:author="francesco.lippolis" w:date="2015-04-17T12:55:00Z">
        <w:r w:rsidRPr="00A02C03">
          <w:rPr>
            <w:rStyle w:val="Enfasigrassetto"/>
            <w:b w:val="0"/>
            <w:highlight w:val="white"/>
            <w:rPrChange w:id="690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691" w:author="francesco.lippolis" w:date="2015-04-17T12:57:00Z">
              <w:rPr>
                <w:highlight w:val="white"/>
              </w:rPr>
            </w:rPrChange>
          </w:rPr>
          <w:t>for</w:t>
        </w:r>
        <w:proofErr w:type="spellEnd"/>
        <w:r w:rsidRPr="00A02C03">
          <w:rPr>
            <w:rStyle w:val="Enfasigrassetto"/>
            <w:b w:val="0"/>
            <w:highlight w:val="white"/>
            <w:rPrChange w:id="692" w:author="francesco.lippolis" w:date="2015-04-17T12:57:00Z">
              <w:rPr>
                <w:color w:val="000000"/>
                <w:highlight w:val="white"/>
              </w:rPr>
            </w:rPrChange>
          </w:rPr>
          <w:t>(</w:t>
        </w:r>
        <w:proofErr w:type="spellStart"/>
        <w:r w:rsidRPr="00A02C03">
          <w:rPr>
            <w:rStyle w:val="Enfasigrassetto"/>
            <w:b w:val="0"/>
            <w:highlight w:val="white"/>
            <w:rPrChange w:id="693" w:author="francesco.lippolis" w:date="2015-04-17T12:57:00Z">
              <w:rPr>
                <w:highlight w:val="white"/>
              </w:rPr>
            </w:rPrChange>
          </w:rPr>
          <w:t>int</w:t>
        </w:r>
        <w:proofErr w:type="spellEnd"/>
        <w:r w:rsidRPr="00A02C03">
          <w:rPr>
            <w:rStyle w:val="Enfasigrassetto"/>
            <w:b w:val="0"/>
            <w:highlight w:val="white"/>
            <w:rPrChange w:id="694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695" w:author="francesco.lippolis" w:date="2015-04-17T12:57:00Z">
              <w:rPr>
                <w:color w:val="000000"/>
                <w:highlight w:val="white"/>
              </w:rPr>
            </w:rPrChange>
          </w:rPr>
          <w:t>i=</w:t>
        </w:r>
        <w:proofErr w:type="spellEnd"/>
        <w:r w:rsidRPr="00A02C03">
          <w:rPr>
            <w:rStyle w:val="Enfasigrassetto"/>
            <w:b w:val="0"/>
            <w:highlight w:val="white"/>
            <w:rPrChange w:id="696" w:author="francesco.lippolis" w:date="2015-04-17T12:57:00Z">
              <w:rPr>
                <w:color w:val="000000"/>
                <w:highlight w:val="white"/>
              </w:rPr>
            </w:rPrChange>
          </w:rPr>
          <w:t xml:space="preserve"> 0; i &lt; </w:t>
        </w:r>
        <w:proofErr w:type="spellStart"/>
        <w:r w:rsidRPr="00A02C03">
          <w:rPr>
            <w:rStyle w:val="Enfasigrassetto"/>
            <w:b w:val="0"/>
            <w:highlight w:val="white"/>
            <w:rPrChange w:id="697" w:author="francesco.lippolis" w:date="2015-04-17T12:57:00Z">
              <w:rPr>
                <w:color w:val="000000"/>
                <w:highlight w:val="white"/>
              </w:rPr>
            </w:rPrChange>
          </w:rPr>
          <w:t>buffer.Length</w:t>
        </w:r>
        <w:proofErr w:type="spellEnd"/>
        <w:r w:rsidRPr="00A02C03">
          <w:rPr>
            <w:rStyle w:val="Enfasigrassetto"/>
            <w:b w:val="0"/>
            <w:highlight w:val="white"/>
            <w:rPrChange w:id="698" w:author="francesco.lippolis" w:date="2015-04-17T12:57:00Z">
              <w:rPr>
                <w:color w:val="000000"/>
                <w:highlight w:val="white"/>
              </w:rPr>
            </w:rPrChange>
          </w:rPr>
          <w:t xml:space="preserve"> -1; i++)</w:t>
        </w:r>
      </w:ins>
    </w:p>
    <w:p w:rsidR="00A02C03" w:rsidRPr="00A02C03" w:rsidRDefault="00A02C03" w:rsidP="00A02C03">
      <w:pPr>
        <w:pStyle w:val="Nessunaspaziatura"/>
        <w:rPr>
          <w:ins w:id="699" w:author="francesco.lippolis" w:date="2015-04-17T12:55:00Z"/>
          <w:rStyle w:val="Enfasigrassetto"/>
          <w:b w:val="0"/>
          <w:highlight w:val="white"/>
          <w:rPrChange w:id="700" w:author="francesco.lippolis" w:date="2015-04-17T12:57:00Z">
            <w:rPr>
              <w:ins w:id="701" w:author="francesco.lippolis" w:date="2015-04-17T12:55:00Z"/>
              <w:color w:val="000000"/>
              <w:highlight w:val="white"/>
            </w:rPr>
          </w:rPrChange>
        </w:rPr>
        <w:pPrChange w:id="702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03" w:author="francesco.lippolis" w:date="2015-04-17T12:55:00Z">
        <w:r w:rsidRPr="00A02C03">
          <w:rPr>
            <w:rStyle w:val="Enfasigrassetto"/>
            <w:b w:val="0"/>
            <w:highlight w:val="white"/>
            <w:rPrChange w:id="704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{</w:t>
        </w:r>
      </w:ins>
    </w:p>
    <w:p w:rsidR="00A02C03" w:rsidRPr="00A02C03" w:rsidRDefault="00A02C03" w:rsidP="00A02C03">
      <w:pPr>
        <w:pStyle w:val="Nessunaspaziatura"/>
        <w:rPr>
          <w:ins w:id="705" w:author="francesco.lippolis" w:date="2015-04-17T12:55:00Z"/>
          <w:rStyle w:val="Enfasigrassetto"/>
          <w:b w:val="0"/>
          <w:highlight w:val="white"/>
          <w:rPrChange w:id="706" w:author="francesco.lippolis" w:date="2015-04-17T12:57:00Z">
            <w:rPr>
              <w:ins w:id="707" w:author="francesco.lippolis" w:date="2015-04-17T12:55:00Z"/>
              <w:color w:val="000000"/>
              <w:highlight w:val="white"/>
            </w:rPr>
          </w:rPrChange>
        </w:rPr>
        <w:pPrChange w:id="70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09" w:author="francesco.lippolis" w:date="2015-04-17T12:55:00Z">
        <w:r w:rsidRPr="00A02C03">
          <w:rPr>
            <w:rStyle w:val="Enfasigrassetto"/>
            <w:b w:val="0"/>
            <w:highlight w:val="white"/>
            <w:rPrChange w:id="710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    lettura = lettura + buffer[i];</w:t>
        </w:r>
      </w:ins>
    </w:p>
    <w:p w:rsidR="00A02C03" w:rsidRPr="00A02C03" w:rsidRDefault="00A02C03" w:rsidP="00A02C03">
      <w:pPr>
        <w:pStyle w:val="Nessunaspaziatura"/>
        <w:rPr>
          <w:ins w:id="711" w:author="francesco.lippolis" w:date="2015-04-17T12:55:00Z"/>
          <w:rStyle w:val="Enfasigrassetto"/>
          <w:b w:val="0"/>
          <w:highlight w:val="white"/>
          <w:rPrChange w:id="712" w:author="francesco.lippolis" w:date="2015-04-17T12:57:00Z">
            <w:rPr>
              <w:ins w:id="713" w:author="francesco.lippolis" w:date="2015-04-17T12:55:00Z"/>
              <w:color w:val="000000"/>
              <w:highlight w:val="white"/>
            </w:rPr>
          </w:rPrChange>
        </w:rPr>
        <w:pPrChange w:id="71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15" w:author="francesco.lippolis" w:date="2015-04-17T12:55:00Z">
        <w:r w:rsidRPr="00A02C03">
          <w:rPr>
            <w:rStyle w:val="Enfasigrassetto"/>
            <w:b w:val="0"/>
            <w:highlight w:val="white"/>
            <w:rPrChange w:id="71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}</w:t>
        </w:r>
      </w:ins>
    </w:p>
    <w:p w:rsidR="00A02C03" w:rsidRPr="00A02C03" w:rsidRDefault="00A02C03" w:rsidP="00A02C03">
      <w:pPr>
        <w:pStyle w:val="Nessunaspaziatura"/>
        <w:rPr>
          <w:ins w:id="717" w:author="francesco.lippolis" w:date="2015-04-17T12:55:00Z"/>
          <w:rStyle w:val="Enfasigrassetto"/>
          <w:b w:val="0"/>
          <w:highlight w:val="white"/>
          <w:rPrChange w:id="718" w:author="francesco.lippolis" w:date="2015-04-17T12:57:00Z">
            <w:rPr>
              <w:ins w:id="719" w:author="francesco.lippolis" w:date="2015-04-17T12:55:00Z"/>
              <w:color w:val="000000"/>
              <w:highlight w:val="white"/>
            </w:rPr>
          </w:rPrChange>
        </w:rPr>
        <w:pPrChange w:id="720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A02C03" w:rsidRPr="00A02C03" w:rsidRDefault="00A02C03" w:rsidP="00A02C03">
      <w:pPr>
        <w:pStyle w:val="Nessunaspaziatura"/>
        <w:rPr>
          <w:ins w:id="721" w:author="francesco.lippolis" w:date="2015-04-17T12:55:00Z"/>
          <w:rStyle w:val="Enfasigrassetto"/>
          <w:b w:val="0"/>
          <w:highlight w:val="white"/>
          <w:rPrChange w:id="722" w:author="francesco.lippolis" w:date="2015-04-17T12:57:00Z">
            <w:rPr>
              <w:ins w:id="723" w:author="francesco.lippolis" w:date="2015-04-17T12:55:00Z"/>
              <w:color w:val="000000"/>
              <w:highlight w:val="white"/>
            </w:rPr>
          </w:rPrChange>
        </w:rPr>
        <w:pPrChange w:id="72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25" w:author="francesco.lippolis" w:date="2015-04-17T12:55:00Z">
        <w:r w:rsidRPr="00A02C03">
          <w:rPr>
            <w:rStyle w:val="Enfasigrassetto"/>
            <w:b w:val="0"/>
            <w:highlight w:val="white"/>
            <w:rPrChange w:id="72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727" w:author="francesco.lippolis" w:date="2015-04-17T12:57:00Z">
              <w:rPr>
                <w:highlight w:val="white"/>
              </w:rPr>
            </w:rPrChange>
          </w:rPr>
          <w:t>string</w:t>
        </w:r>
        <w:proofErr w:type="spellEnd"/>
        <w:r w:rsidRPr="00A02C03">
          <w:rPr>
            <w:rStyle w:val="Enfasigrassetto"/>
            <w:b w:val="0"/>
            <w:highlight w:val="white"/>
            <w:rPrChange w:id="728" w:author="francesco.lippolis" w:date="2015-04-17T12:57:00Z">
              <w:rPr>
                <w:color w:val="000000"/>
                <w:highlight w:val="white"/>
              </w:rPr>
            </w:rPrChange>
          </w:rPr>
          <w:t xml:space="preserve">[] </w:t>
        </w:r>
        <w:proofErr w:type="spellStart"/>
        <w:r w:rsidRPr="00A02C03">
          <w:rPr>
            <w:rStyle w:val="Enfasigrassetto"/>
            <w:b w:val="0"/>
            <w:highlight w:val="white"/>
            <w:rPrChange w:id="729" w:author="francesco.lippolis" w:date="2015-04-17T12:57:00Z">
              <w:rPr>
                <w:color w:val="000000"/>
                <w:highlight w:val="white"/>
              </w:rPr>
            </w:rPrChange>
          </w:rPr>
          <w:t>slitlettura</w:t>
        </w:r>
        <w:proofErr w:type="spellEnd"/>
        <w:r w:rsidRPr="00A02C03">
          <w:rPr>
            <w:rStyle w:val="Enfasigrassetto"/>
            <w:b w:val="0"/>
            <w:highlight w:val="white"/>
            <w:rPrChange w:id="730" w:author="francesco.lippolis" w:date="2015-04-17T12:57:00Z">
              <w:rPr>
                <w:color w:val="000000"/>
                <w:highlight w:val="white"/>
              </w:rPr>
            </w:rPrChange>
          </w:rPr>
          <w:t xml:space="preserve"> = </w:t>
        </w:r>
        <w:proofErr w:type="spellStart"/>
        <w:r w:rsidRPr="00A02C03">
          <w:rPr>
            <w:rStyle w:val="Enfasigrassetto"/>
            <w:b w:val="0"/>
            <w:highlight w:val="white"/>
            <w:rPrChange w:id="731" w:author="francesco.lippolis" w:date="2015-04-17T12:57:00Z">
              <w:rPr>
                <w:color w:val="000000"/>
                <w:highlight w:val="white"/>
              </w:rPr>
            </w:rPrChange>
          </w:rPr>
          <w:t>lettura.Split</w:t>
        </w:r>
        <w:proofErr w:type="spellEnd"/>
        <w:r w:rsidRPr="00A02C03">
          <w:rPr>
            <w:rStyle w:val="Enfasigrassetto"/>
            <w:b w:val="0"/>
            <w:highlight w:val="white"/>
            <w:rPrChange w:id="732" w:author="francesco.lippolis" w:date="2015-04-17T12:57:00Z">
              <w:rPr>
                <w:color w:val="000000"/>
                <w:highlight w:val="white"/>
              </w:rPr>
            </w:rPrChange>
          </w:rPr>
          <w:t>(' ');</w:t>
        </w:r>
      </w:ins>
    </w:p>
    <w:p w:rsidR="00A02C03" w:rsidRPr="00A02C03" w:rsidRDefault="00A02C03" w:rsidP="00A02C03">
      <w:pPr>
        <w:pStyle w:val="Nessunaspaziatura"/>
        <w:rPr>
          <w:ins w:id="733" w:author="francesco.lippolis" w:date="2015-04-17T12:55:00Z"/>
          <w:rStyle w:val="Enfasigrassetto"/>
          <w:b w:val="0"/>
          <w:highlight w:val="white"/>
          <w:rPrChange w:id="734" w:author="francesco.lippolis" w:date="2015-04-17T12:57:00Z">
            <w:rPr>
              <w:ins w:id="735" w:author="francesco.lippolis" w:date="2015-04-17T12:55:00Z"/>
              <w:color w:val="000000"/>
              <w:highlight w:val="white"/>
            </w:rPr>
          </w:rPrChange>
        </w:rPr>
        <w:pPrChange w:id="736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37" w:author="francesco.lippolis" w:date="2015-04-17T12:55:00Z">
        <w:r w:rsidRPr="00A02C03">
          <w:rPr>
            <w:rStyle w:val="Enfasigrassetto"/>
            <w:b w:val="0"/>
            <w:highlight w:val="white"/>
            <w:rPrChange w:id="738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739" w:author="francesco.lippolis" w:date="2015-04-17T12:57:00Z">
              <w:rPr>
                <w:color w:val="2B91AF"/>
                <w:highlight w:val="white"/>
              </w:rPr>
            </w:rPrChange>
          </w:rPr>
          <w:t>Measurement</w:t>
        </w:r>
        <w:proofErr w:type="spellEnd"/>
        <w:r w:rsidRPr="00A02C03">
          <w:rPr>
            <w:rStyle w:val="Enfasigrassetto"/>
            <w:b w:val="0"/>
            <w:highlight w:val="white"/>
            <w:rPrChange w:id="740" w:author="francesco.lippolis" w:date="2015-04-17T12:57:00Z">
              <w:rPr>
                <w:color w:val="000000"/>
                <w:highlight w:val="white"/>
              </w:rPr>
            </w:rPrChange>
          </w:rPr>
          <w:t xml:space="preserve"> sensore = </w:t>
        </w:r>
        <w:proofErr w:type="spellStart"/>
        <w:r w:rsidRPr="00A02C03">
          <w:rPr>
            <w:rStyle w:val="Enfasigrassetto"/>
            <w:b w:val="0"/>
            <w:highlight w:val="white"/>
            <w:rPrChange w:id="741" w:author="francesco.lippolis" w:date="2015-04-17T12:57:00Z">
              <w:rPr>
                <w:highlight w:val="white"/>
              </w:rPr>
            </w:rPrChange>
          </w:rPr>
          <w:t>new</w:t>
        </w:r>
        <w:proofErr w:type="spellEnd"/>
        <w:r w:rsidRPr="00A02C03">
          <w:rPr>
            <w:rStyle w:val="Enfasigrassetto"/>
            <w:b w:val="0"/>
            <w:highlight w:val="white"/>
            <w:rPrChange w:id="742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743" w:author="francesco.lippolis" w:date="2015-04-17T12:57:00Z">
              <w:rPr>
                <w:color w:val="2B91AF"/>
                <w:highlight w:val="white"/>
              </w:rPr>
            </w:rPrChange>
          </w:rPr>
          <w:t>Measurement</w:t>
        </w:r>
        <w:proofErr w:type="spellEnd"/>
        <w:r w:rsidRPr="00A02C03">
          <w:rPr>
            <w:rStyle w:val="Enfasigrassetto"/>
            <w:b w:val="0"/>
            <w:highlight w:val="white"/>
            <w:rPrChange w:id="744" w:author="francesco.lippolis" w:date="2015-04-17T12:57:00Z">
              <w:rPr>
                <w:color w:val="000000"/>
                <w:highlight w:val="white"/>
              </w:rPr>
            </w:rPrChange>
          </w:rPr>
          <w:t>();</w:t>
        </w:r>
      </w:ins>
    </w:p>
    <w:p w:rsidR="00A02C03" w:rsidRPr="00A02C03" w:rsidRDefault="00A02C03" w:rsidP="00A02C03">
      <w:pPr>
        <w:pStyle w:val="Nessunaspaziatura"/>
        <w:rPr>
          <w:ins w:id="745" w:author="francesco.lippolis" w:date="2015-04-17T12:55:00Z"/>
          <w:rStyle w:val="Enfasigrassetto"/>
          <w:b w:val="0"/>
          <w:highlight w:val="white"/>
          <w:rPrChange w:id="746" w:author="francesco.lippolis" w:date="2015-04-17T12:57:00Z">
            <w:rPr>
              <w:ins w:id="747" w:author="francesco.lippolis" w:date="2015-04-17T12:55:00Z"/>
              <w:color w:val="000000"/>
              <w:highlight w:val="white"/>
            </w:rPr>
          </w:rPrChange>
        </w:rPr>
        <w:pPrChange w:id="74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49" w:author="francesco.lippolis" w:date="2015-04-17T12:55:00Z">
        <w:r w:rsidRPr="00A02C03">
          <w:rPr>
            <w:rStyle w:val="Enfasigrassetto"/>
            <w:b w:val="0"/>
            <w:highlight w:val="white"/>
            <w:rPrChange w:id="750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</w:t>
        </w:r>
      </w:ins>
    </w:p>
    <w:p w:rsidR="00A02C03" w:rsidRPr="00A02C03" w:rsidRDefault="00A02C03" w:rsidP="00A02C03">
      <w:pPr>
        <w:pStyle w:val="Nessunaspaziatura"/>
        <w:rPr>
          <w:ins w:id="751" w:author="francesco.lippolis" w:date="2015-04-17T12:55:00Z"/>
          <w:rStyle w:val="Enfasigrassetto"/>
          <w:b w:val="0"/>
          <w:highlight w:val="white"/>
          <w:rPrChange w:id="752" w:author="francesco.lippolis" w:date="2015-04-17T12:57:00Z">
            <w:rPr>
              <w:ins w:id="753" w:author="francesco.lippolis" w:date="2015-04-17T12:55:00Z"/>
              <w:color w:val="000000"/>
              <w:highlight w:val="white"/>
            </w:rPr>
          </w:rPrChange>
        </w:rPr>
        <w:pPrChange w:id="75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55" w:author="francesco.lippolis" w:date="2015-04-17T12:55:00Z">
        <w:r w:rsidRPr="00A02C03">
          <w:rPr>
            <w:rStyle w:val="Enfasigrassetto"/>
            <w:b w:val="0"/>
            <w:highlight w:val="white"/>
            <w:rPrChange w:id="75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    //DA FINIRE </w:t>
        </w:r>
      </w:ins>
    </w:p>
    <w:p w:rsidR="00A02C03" w:rsidRPr="00A02C03" w:rsidRDefault="00A02C03" w:rsidP="00A02C03">
      <w:pPr>
        <w:pStyle w:val="Nessunaspaziatura"/>
        <w:rPr>
          <w:ins w:id="757" w:author="francesco.lippolis" w:date="2015-04-17T12:55:00Z"/>
          <w:rStyle w:val="Enfasigrassetto"/>
          <w:b w:val="0"/>
          <w:highlight w:val="white"/>
          <w:rPrChange w:id="758" w:author="francesco.lippolis" w:date="2015-04-17T12:57:00Z">
            <w:rPr>
              <w:ins w:id="759" w:author="francesco.lippolis" w:date="2015-04-17T12:55:00Z"/>
              <w:color w:val="000000"/>
              <w:highlight w:val="white"/>
            </w:rPr>
          </w:rPrChange>
        </w:rPr>
        <w:pPrChange w:id="760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61" w:author="francesco.lippolis" w:date="2015-04-17T12:55:00Z">
        <w:r w:rsidRPr="00A02C03">
          <w:rPr>
            <w:rStyle w:val="Enfasigrassetto"/>
            <w:b w:val="0"/>
            <w:highlight w:val="white"/>
            <w:rPrChange w:id="762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}</w:t>
        </w:r>
      </w:ins>
    </w:p>
    <w:p w:rsidR="00A02C03" w:rsidRPr="00A02C03" w:rsidRDefault="00A02C03" w:rsidP="00A02C03">
      <w:pPr>
        <w:pStyle w:val="Nessunaspaziatura"/>
        <w:rPr>
          <w:ins w:id="763" w:author="francesco.lippolis" w:date="2015-04-17T12:55:00Z"/>
          <w:rStyle w:val="Enfasigrassetto"/>
          <w:b w:val="0"/>
          <w:highlight w:val="white"/>
          <w:rPrChange w:id="764" w:author="francesco.lippolis" w:date="2015-04-17T12:57:00Z">
            <w:rPr>
              <w:ins w:id="765" w:author="francesco.lippolis" w:date="2015-04-17T12:55:00Z"/>
              <w:color w:val="000000"/>
              <w:highlight w:val="white"/>
            </w:rPr>
          </w:rPrChange>
        </w:rPr>
        <w:pPrChange w:id="766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67" w:author="francesco.lippolis" w:date="2015-04-17T12:55:00Z">
        <w:r w:rsidRPr="00A02C03">
          <w:rPr>
            <w:rStyle w:val="Enfasigrassetto"/>
            <w:b w:val="0"/>
            <w:highlight w:val="white"/>
            <w:rPrChange w:id="768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}</w:t>
        </w:r>
      </w:ins>
    </w:p>
    <w:p w:rsidR="00A02C03" w:rsidRPr="00A02C03" w:rsidRDefault="00A02C03" w:rsidP="00A02C03">
      <w:pPr>
        <w:pStyle w:val="Nessunaspaziatura"/>
        <w:rPr>
          <w:ins w:id="769" w:author="francesco.lippolis" w:date="2015-04-17T12:55:00Z"/>
          <w:rStyle w:val="Enfasigrassetto"/>
          <w:b w:val="0"/>
          <w:highlight w:val="white"/>
          <w:rPrChange w:id="770" w:author="francesco.lippolis" w:date="2015-04-17T12:57:00Z">
            <w:rPr>
              <w:ins w:id="771" w:author="francesco.lippolis" w:date="2015-04-17T12:55:00Z"/>
              <w:color w:val="000000"/>
              <w:highlight w:val="white"/>
            </w:rPr>
          </w:rPrChange>
        </w:rPr>
        <w:pPrChange w:id="772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73" w:author="francesco.lippolis" w:date="2015-04-17T12:55:00Z">
        <w:r w:rsidRPr="00A02C03">
          <w:rPr>
            <w:rStyle w:val="Enfasigrassetto"/>
            <w:b w:val="0"/>
            <w:highlight w:val="white"/>
            <w:rPrChange w:id="774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catch</w:t>
        </w:r>
      </w:ins>
    </w:p>
    <w:p w:rsidR="00A02C03" w:rsidRPr="00A02C03" w:rsidRDefault="00A02C03" w:rsidP="00A02C03">
      <w:pPr>
        <w:pStyle w:val="Nessunaspaziatura"/>
        <w:rPr>
          <w:ins w:id="775" w:author="francesco.lippolis" w:date="2015-04-17T12:55:00Z"/>
          <w:rStyle w:val="Enfasigrassetto"/>
          <w:b w:val="0"/>
          <w:highlight w:val="white"/>
          <w:rPrChange w:id="776" w:author="francesco.lippolis" w:date="2015-04-17T12:57:00Z">
            <w:rPr>
              <w:ins w:id="777" w:author="francesco.lippolis" w:date="2015-04-17T12:55:00Z"/>
              <w:color w:val="000000"/>
              <w:highlight w:val="white"/>
            </w:rPr>
          </w:rPrChange>
        </w:rPr>
        <w:pPrChange w:id="778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79" w:author="francesco.lippolis" w:date="2015-04-17T12:55:00Z">
        <w:r w:rsidRPr="00A02C03">
          <w:rPr>
            <w:rStyle w:val="Enfasigrassetto"/>
            <w:b w:val="0"/>
            <w:highlight w:val="white"/>
            <w:rPrChange w:id="780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{</w:t>
        </w:r>
      </w:ins>
    </w:p>
    <w:p w:rsidR="00A02C03" w:rsidRPr="00A02C03" w:rsidRDefault="00A02C03" w:rsidP="00A02C03">
      <w:pPr>
        <w:pStyle w:val="Nessunaspaziatura"/>
        <w:rPr>
          <w:ins w:id="781" w:author="francesco.lippolis" w:date="2015-04-17T12:55:00Z"/>
          <w:rStyle w:val="Enfasigrassetto"/>
          <w:b w:val="0"/>
          <w:highlight w:val="white"/>
          <w:rPrChange w:id="782" w:author="francesco.lippolis" w:date="2015-04-17T12:57:00Z">
            <w:rPr>
              <w:ins w:id="783" w:author="francesco.lippolis" w:date="2015-04-17T12:55:00Z"/>
              <w:color w:val="000000"/>
              <w:highlight w:val="white"/>
            </w:rPr>
          </w:rPrChange>
        </w:rPr>
        <w:pPrChange w:id="784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85" w:author="francesco.lippolis" w:date="2015-04-17T12:55:00Z">
        <w:r w:rsidRPr="00A02C03">
          <w:rPr>
            <w:rStyle w:val="Enfasigrassetto"/>
            <w:b w:val="0"/>
            <w:highlight w:val="white"/>
            <w:rPrChange w:id="786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    </w:t>
        </w:r>
        <w:proofErr w:type="spellStart"/>
        <w:r w:rsidRPr="00A02C03">
          <w:rPr>
            <w:rStyle w:val="Enfasigrassetto"/>
            <w:b w:val="0"/>
            <w:highlight w:val="white"/>
            <w:rPrChange w:id="787" w:author="francesco.lippolis" w:date="2015-04-17T12:57:00Z">
              <w:rPr>
                <w:highlight w:val="white"/>
              </w:rPr>
            </w:rPrChange>
          </w:rPr>
          <w:t>throw</w:t>
        </w:r>
        <w:proofErr w:type="spellEnd"/>
        <w:r w:rsidRPr="00A02C03">
          <w:rPr>
            <w:rStyle w:val="Enfasigrassetto"/>
            <w:b w:val="0"/>
            <w:highlight w:val="white"/>
            <w:rPrChange w:id="788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789" w:author="francesco.lippolis" w:date="2015-04-17T12:57:00Z">
              <w:rPr>
                <w:highlight w:val="white"/>
              </w:rPr>
            </w:rPrChange>
          </w:rPr>
          <w:t>new</w:t>
        </w:r>
        <w:proofErr w:type="spellEnd"/>
        <w:r w:rsidRPr="00A02C03">
          <w:rPr>
            <w:rStyle w:val="Enfasigrassetto"/>
            <w:b w:val="0"/>
            <w:highlight w:val="white"/>
            <w:rPrChange w:id="790" w:author="francesco.lippolis" w:date="2015-04-17T12:57:00Z">
              <w:rPr>
                <w:color w:val="000000"/>
                <w:highlight w:val="white"/>
              </w:rPr>
            </w:rPrChange>
          </w:rPr>
          <w:t xml:space="preserve"> </w:t>
        </w:r>
        <w:proofErr w:type="spellStart"/>
        <w:r w:rsidRPr="00A02C03">
          <w:rPr>
            <w:rStyle w:val="Enfasigrassetto"/>
            <w:b w:val="0"/>
            <w:highlight w:val="white"/>
            <w:rPrChange w:id="791" w:author="francesco.lippolis" w:date="2015-04-17T12:57:00Z">
              <w:rPr>
                <w:color w:val="2B91AF"/>
                <w:highlight w:val="white"/>
              </w:rPr>
            </w:rPrChange>
          </w:rPr>
          <w:t>Exception</w:t>
        </w:r>
        <w:proofErr w:type="spellEnd"/>
        <w:r w:rsidRPr="00A02C03">
          <w:rPr>
            <w:rStyle w:val="Enfasigrassetto"/>
            <w:b w:val="0"/>
            <w:highlight w:val="white"/>
            <w:rPrChange w:id="792" w:author="francesco.lippolis" w:date="2015-04-17T12:57:00Z">
              <w:rPr>
                <w:color w:val="000000"/>
                <w:highlight w:val="white"/>
              </w:rPr>
            </w:rPrChange>
          </w:rPr>
          <w:t>();</w:t>
        </w:r>
      </w:ins>
    </w:p>
    <w:p w:rsidR="00A02C03" w:rsidRPr="00A02C03" w:rsidRDefault="00A02C03" w:rsidP="00A02C03">
      <w:pPr>
        <w:pStyle w:val="Nessunaspaziatura"/>
        <w:rPr>
          <w:ins w:id="793" w:author="francesco.lippolis" w:date="2015-04-17T12:55:00Z"/>
          <w:rStyle w:val="Enfasigrassetto"/>
          <w:b w:val="0"/>
          <w:highlight w:val="white"/>
          <w:rPrChange w:id="794" w:author="francesco.lippolis" w:date="2015-04-17T12:57:00Z">
            <w:rPr>
              <w:ins w:id="795" w:author="francesco.lippolis" w:date="2015-04-17T12:55:00Z"/>
              <w:color w:val="000000"/>
              <w:highlight w:val="white"/>
            </w:rPr>
          </w:rPrChange>
        </w:rPr>
        <w:pPrChange w:id="796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97" w:author="francesco.lippolis" w:date="2015-04-17T12:55:00Z">
        <w:r w:rsidRPr="00A02C03">
          <w:rPr>
            <w:rStyle w:val="Enfasigrassetto"/>
            <w:b w:val="0"/>
            <w:highlight w:val="white"/>
            <w:rPrChange w:id="798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        }</w:t>
        </w:r>
      </w:ins>
    </w:p>
    <w:p w:rsidR="00A02C03" w:rsidRPr="00A02C03" w:rsidRDefault="00A02C03" w:rsidP="00A02C03">
      <w:pPr>
        <w:pStyle w:val="Nessunaspaziatura"/>
        <w:rPr>
          <w:ins w:id="799" w:author="francesco.lippolis" w:date="2015-04-17T12:55:00Z"/>
          <w:rStyle w:val="Enfasigrassetto"/>
          <w:b w:val="0"/>
          <w:highlight w:val="white"/>
          <w:rPrChange w:id="800" w:author="francesco.lippolis" w:date="2015-04-17T12:57:00Z">
            <w:rPr>
              <w:ins w:id="801" w:author="francesco.lippolis" w:date="2015-04-17T12:55:00Z"/>
              <w:color w:val="000000"/>
              <w:highlight w:val="white"/>
            </w:rPr>
          </w:rPrChange>
        </w:rPr>
        <w:pPrChange w:id="802" w:author="francesco.lippolis" w:date="2015-04-17T12:5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803" w:author="francesco.lippolis" w:date="2015-04-17T12:55:00Z">
        <w:r w:rsidRPr="00A02C03">
          <w:rPr>
            <w:rStyle w:val="Enfasigrassetto"/>
            <w:b w:val="0"/>
            <w:highlight w:val="white"/>
            <w:rPrChange w:id="804" w:author="francesco.lippolis" w:date="2015-04-17T12:57:00Z">
              <w:rPr>
                <w:color w:val="000000"/>
                <w:highlight w:val="white"/>
              </w:rPr>
            </w:rPrChange>
          </w:rPr>
          <w:lastRenderedPageBreak/>
          <w:t xml:space="preserve">        }</w:t>
        </w:r>
      </w:ins>
    </w:p>
    <w:p w:rsidR="00A02C03" w:rsidRPr="00A02C03" w:rsidRDefault="00A02C03" w:rsidP="00A02C03">
      <w:pPr>
        <w:pStyle w:val="Nessunaspaziatura"/>
        <w:rPr>
          <w:rStyle w:val="Enfasigrassetto"/>
          <w:b w:val="0"/>
          <w:rPrChange w:id="805" w:author="francesco.lippolis" w:date="2015-04-17T12:57:00Z">
            <w:rPr/>
          </w:rPrChange>
        </w:rPr>
        <w:pPrChange w:id="806" w:author="francesco.lippolis" w:date="2015-04-17T12:57:00Z">
          <w:pPr>
            <w:jc w:val="both"/>
          </w:pPr>
        </w:pPrChange>
      </w:pPr>
      <w:ins w:id="807" w:author="francesco.lippolis" w:date="2015-04-17T12:55:00Z">
        <w:r w:rsidRPr="00A02C03">
          <w:rPr>
            <w:rStyle w:val="Enfasigrassetto"/>
            <w:b w:val="0"/>
            <w:highlight w:val="white"/>
            <w:rPrChange w:id="808" w:author="francesco.lippolis" w:date="2015-04-17T12:57:00Z">
              <w:rPr>
                <w:color w:val="000000"/>
                <w:highlight w:val="white"/>
              </w:rPr>
            </w:rPrChange>
          </w:rPr>
          <w:t xml:space="preserve">    }</w:t>
        </w:r>
      </w:ins>
    </w:p>
    <w:p w:rsidR="00093C20" w:rsidRDefault="00093C20" w:rsidP="00A02C03">
      <w:pPr>
        <w:pStyle w:val="Titolo1"/>
      </w:pPr>
      <w:bookmarkStart w:id="809" w:name="_Toc413408245"/>
      <w:r>
        <w:t>Registrazion</w:t>
      </w:r>
      <w:bookmarkEnd w:id="809"/>
      <w:r w:rsidR="008359CB">
        <w:t>i</w:t>
      </w:r>
    </w:p>
    <w:p w:rsidR="004D6703" w:rsidRPr="004D6703" w:rsidRDefault="004D6703" w:rsidP="004D6703">
      <w:r>
        <w:t xml:space="preserve">E’ stato eseguito un </w:t>
      </w:r>
      <w:proofErr w:type="spellStart"/>
      <w:r>
        <w:t>push</w:t>
      </w:r>
      <w:proofErr w:type="spellEnd"/>
      <w:r>
        <w:t xml:space="preserve"> su </w:t>
      </w:r>
      <w:proofErr w:type="spellStart"/>
      <w:r>
        <w:t>git</w:t>
      </w:r>
      <w:proofErr w:type="spellEnd"/>
      <w:r>
        <w:t xml:space="preserve">. </w:t>
      </w:r>
      <w:hyperlink r:id="rId8" w:history="1">
        <w:r w:rsidRPr="004D6703">
          <w:rPr>
            <w:rStyle w:val="Collegamentoipertestuale"/>
          </w:rPr>
          <w:t>https://github.com/gamondue/GOR5F</w:t>
        </w:r>
      </w:hyperlink>
    </w:p>
    <w:p w:rsidR="00093C20" w:rsidRDefault="00093C20" w:rsidP="00093C20">
      <w:pPr>
        <w:pStyle w:val="Titolo1"/>
      </w:pPr>
      <w:bookmarkStart w:id="810" w:name="_Toc413408246"/>
      <w:r>
        <w:t>Operazioni conclusive</w:t>
      </w:r>
      <w:bookmarkEnd w:id="810"/>
    </w:p>
    <w:p w:rsidR="00EA3086" w:rsidRPr="00EA3086" w:rsidRDefault="00EA3086" w:rsidP="008359CB">
      <w:pPr>
        <w:jc w:val="both"/>
      </w:pPr>
      <w:r>
        <w:t xml:space="preserve">Per verificare se la classe funziona si sono fatte delle prove di lettura. La scrittura </w:t>
      </w:r>
      <w:r w:rsidR="006532E9">
        <w:t>non è stato possibile verificarla, perché non vi erano gli accessi a un database creato.</w:t>
      </w:r>
    </w:p>
    <w:p w:rsidR="00093C20" w:rsidRPr="00093C20" w:rsidRDefault="00093C20" w:rsidP="00093C20"/>
    <w:p w:rsidR="00093C20" w:rsidRDefault="00093C20" w:rsidP="00093C20"/>
    <w:p w:rsidR="00093C20" w:rsidRPr="00093C20" w:rsidRDefault="00093C20" w:rsidP="00093C20"/>
    <w:p w:rsidR="00093C20" w:rsidRDefault="00093C20" w:rsidP="00093C20"/>
    <w:p w:rsidR="00093C20" w:rsidRPr="00093C20" w:rsidRDefault="00093C20" w:rsidP="00093C20"/>
    <w:p w:rsidR="00093C20" w:rsidRDefault="00093C20" w:rsidP="00093C20"/>
    <w:p w:rsidR="00093C20" w:rsidRDefault="00093C20" w:rsidP="00093C20"/>
    <w:p w:rsidR="00093C20" w:rsidRDefault="00093C20" w:rsidP="00093C20"/>
    <w:p w:rsidR="00093C20" w:rsidRDefault="00093C20" w:rsidP="00093C20"/>
    <w:sectPr w:rsidR="00093C20" w:rsidSect="00D27746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AEC" w:rsidRDefault="000A7AEC" w:rsidP="00093C20">
      <w:pPr>
        <w:spacing w:after="0" w:line="240" w:lineRule="auto"/>
      </w:pPr>
      <w:r>
        <w:separator/>
      </w:r>
    </w:p>
  </w:endnote>
  <w:endnote w:type="continuationSeparator" w:id="0">
    <w:p w:rsidR="000A7AEC" w:rsidRDefault="000A7AEC" w:rsidP="0009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AEC" w:rsidRDefault="000A7AEC" w:rsidP="00093C20">
      <w:pPr>
        <w:spacing w:after="0" w:line="240" w:lineRule="auto"/>
      </w:pPr>
      <w:r>
        <w:separator/>
      </w:r>
    </w:p>
  </w:footnote>
  <w:footnote w:type="continuationSeparator" w:id="0">
    <w:p w:rsidR="000A7AEC" w:rsidRDefault="000A7AEC" w:rsidP="0009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0" w:type="auto"/>
      <w:tblInd w:w="-790" w:type="dxa"/>
      <w:tblLook w:val="04A0"/>
    </w:tblPr>
    <w:tblGrid>
      <w:gridCol w:w="2384"/>
      <w:gridCol w:w="2400"/>
      <w:gridCol w:w="1772"/>
      <w:gridCol w:w="899"/>
      <w:gridCol w:w="1438"/>
      <w:gridCol w:w="1618"/>
    </w:tblGrid>
    <w:tr w:rsidR="00F44D2A" w:rsidTr="00F44D2A">
      <w:trPr>
        <w:trHeight w:val="514"/>
      </w:trPr>
      <w:tc>
        <w:tcPr>
          <w:tcW w:w="2384" w:type="dxa"/>
          <w:vMerge w:val="restart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</w:tcPr>
        <w:p w:rsidR="00F44D2A" w:rsidRDefault="00F44D2A" w:rsidP="00C83339">
          <w:pPr>
            <w:pStyle w:val="Intestazione"/>
          </w:pPr>
          <w:r>
            <w:rPr>
              <w:noProof/>
              <w:lang w:eastAsia="it-IT"/>
            </w:rPr>
            <w:drawing>
              <wp:inline distT="0" distB="0" distL="0" distR="0">
                <wp:extent cx="1138637" cy="638175"/>
                <wp:effectExtent l="0" t="0" r="4363" b="0"/>
                <wp:docPr id="1" name="Immagine 0" descr="logo_valer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valeria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730" cy="638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0" w:type="dxa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900500" w:rsidRDefault="00F44D2A" w:rsidP="00C83339">
          <w:pPr>
            <w:pStyle w:val="Intestazione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Lista </w:t>
          </w:r>
          <w:proofErr w:type="spellStart"/>
          <w:r>
            <w:rPr>
              <w:b/>
              <w:sz w:val="24"/>
            </w:rPr>
            <w:t>Attivita</w:t>
          </w:r>
          <w:proofErr w:type="spellEnd"/>
        </w:p>
      </w:tc>
      <w:tc>
        <w:tcPr>
          <w:tcW w:w="1772" w:type="dxa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900500" w:rsidRDefault="00F44D2A" w:rsidP="00C83339">
          <w:pPr>
            <w:pStyle w:val="Intestazione"/>
            <w:jc w:val="center"/>
            <w:rPr>
              <w:b/>
              <w:sz w:val="24"/>
            </w:rPr>
          </w:pPr>
          <w:r w:rsidRPr="00900500">
            <w:rPr>
              <w:b/>
              <w:sz w:val="24"/>
            </w:rPr>
            <w:t>AA0001</w:t>
          </w:r>
        </w:p>
      </w:tc>
      <w:tc>
        <w:tcPr>
          <w:tcW w:w="899" w:type="dxa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900500" w:rsidRDefault="00F44D2A" w:rsidP="00C83339">
          <w:pPr>
            <w:pStyle w:val="Intestazione"/>
            <w:jc w:val="center"/>
            <w:rPr>
              <w:b/>
              <w:sz w:val="24"/>
            </w:rPr>
          </w:pPr>
          <w:r w:rsidRPr="00900500">
            <w:rPr>
              <w:b/>
              <w:sz w:val="24"/>
            </w:rPr>
            <w:t>V.1.0</w:t>
          </w:r>
        </w:p>
      </w:tc>
      <w:tc>
        <w:tcPr>
          <w:tcW w:w="1438" w:type="dxa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900500" w:rsidRDefault="00F44D2A" w:rsidP="00C83339">
          <w:pPr>
            <w:pStyle w:val="Intestazione"/>
            <w:jc w:val="center"/>
            <w:rPr>
              <w:b/>
              <w:sz w:val="24"/>
            </w:rPr>
          </w:pPr>
          <w:r w:rsidRPr="00900500">
            <w:rPr>
              <w:b/>
              <w:sz w:val="24"/>
            </w:rPr>
            <w:t>24-10-2014</w:t>
          </w:r>
        </w:p>
      </w:tc>
      <w:tc>
        <w:tcPr>
          <w:tcW w:w="1618" w:type="dxa"/>
          <w:vMerge w:val="restart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sdt>
          <w:sdtPr>
            <w:rPr>
              <w:b/>
              <w:sz w:val="24"/>
            </w:rPr>
            <w:id w:val="696005043"/>
            <w:docPartObj>
              <w:docPartGallery w:val="Page Numbers (Top of Page)"/>
              <w:docPartUnique/>
            </w:docPartObj>
          </w:sdtPr>
          <w:sdtContent>
            <w:p w:rsidR="00F44D2A" w:rsidRPr="00900500" w:rsidRDefault="00F44D2A" w:rsidP="00C83339">
              <w:pPr>
                <w:jc w:val="center"/>
                <w:rPr>
                  <w:b/>
                  <w:sz w:val="24"/>
                </w:rPr>
              </w:pPr>
              <w:r w:rsidRPr="00900500">
                <w:rPr>
                  <w:b/>
                  <w:sz w:val="24"/>
                </w:rPr>
                <w:t xml:space="preserve">Pagina </w:t>
              </w:r>
              <w:r w:rsidR="009D58C8" w:rsidRPr="00900500">
                <w:rPr>
                  <w:b/>
                  <w:sz w:val="24"/>
                </w:rPr>
                <w:fldChar w:fldCharType="begin"/>
              </w:r>
              <w:r w:rsidRPr="00900500">
                <w:rPr>
                  <w:b/>
                  <w:sz w:val="24"/>
                </w:rPr>
                <w:instrText xml:space="preserve"> PAGE </w:instrText>
              </w:r>
              <w:r w:rsidR="009D58C8" w:rsidRPr="00900500">
                <w:rPr>
                  <w:b/>
                  <w:sz w:val="24"/>
                </w:rPr>
                <w:fldChar w:fldCharType="separate"/>
              </w:r>
              <w:r w:rsidR="00A02C03">
                <w:rPr>
                  <w:b/>
                  <w:noProof/>
                  <w:sz w:val="24"/>
                </w:rPr>
                <w:t>2</w:t>
              </w:r>
              <w:r w:rsidR="009D58C8" w:rsidRPr="00900500">
                <w:rPr>
                  <w:b/>
                  <w:sz w:val="24"/>
                </w:rPr>
                <w:fldChar w:fldCharType="end"/>
              </w:r>
              <w:r w:rsidRPr="00900500">
                <w:rPr>
                  <w:b/>
                  <w:sz w:val="24"/>
                </w:rPr>
                <w:t xml:space="preserve"> di </w:t>
              </w:r>
              <w:r w:rsidR="009D58C8" w:rsidRPr="00900500">
                <w:rPr>
                  <w:b/>
                  <w:sz w:val="24"/>
                </w:rPr>
                <w:fldChar w:fldCharType="begin"/>
              </w:r>
              <w:r w:rsidRPr="00900500">
                <w:rPr>
                  <w:b/>
                  <w:sz w:val="24"/>
                </w:rPr>
                <w:instrText xml:space="preserve"> NUMPAGES  </w:instrText>
              </w:r>
              <w:r w:rsidR="009D58C8" w:rsidRPr="00900500">
                <w:rPr>
                  <w:b/>
                  <w:sz w:val="24"/>
                </w:rPr>
                <w:fldChar w:fldCharType="separate"/>
              </w:r>
              <w:r w:rsidR="00A02C03">
                <w:rPr>
                  <w:b/>
                  <w:noProof/>
                  <w:sz w:val="24"/>
                </w:rPr>
                <w:t>5</w:t>
              </w:r>
              <w:r w:rsidR="009D58C8" w:rsidRPr="00900500">
                <w:rPr>
                  <w:b/>
                  <w:sz w:val="24"/>
                </w:rPr>
                <w:fldChar w:fldCharType="end"/>
              </w:r>
            </w:p>
          </w:sdtContent>
        </w:sdt>
      </w:tc>
    </w:tr>
    <w:tr w:rsidR="00F44D2A" w:rsidTr="00F44D2A">
      <w:trPr>
        <w:trHeight w:val="430"/>
      </w:trPr>
      <w:tc>
        <w:tcPr>
          <w:tcW w:w="2384" w:type="dxa"/>
          <w:vMerge/>
          <w:tcBorders>
            <w:left w:val="nil"/>
            <w:bottom w:val="single" w:sz="4" w:space="0" w:color="4F81BD" w:themeColor="accent1"/>
            <w:right w:val="nil"/>
          </w:tcBorders>
        </w:tcPr>
        <w:p w:rsidR="00F44D2A" w:rsidRDefault="00F44D2A" w:rsidP="00C83339">
          <w:pPr>
            <w:pStyle w:val="Intestazione"/>
            <w:jc w:val="center"/>
          </w:pPr>
        </w:p>
      </w:tc>
      <w:tc>
        <w:tcPr>
          <w:tcW w:w="2400" w:type="dxa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322643" w:rsidRDefault="00F44D2A" w:rsidP="00C83339">
          <w:pPr>
            <w:pStyle w:val="Intestazione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Garden </w:t>
          </w:r>
          <w:proofErr w:type="spellStart"/>
          <w:r>
            <w:rPr>
              <w:b/>
              <w:sz w:val="24"/>
            </w:rPr>
            <w:t>of</w:t>
          </w:r>
          <w:proofErr w:type="spellEnd"/>
          <w:r>
            <w:rPr>
              <w:b/>
              <w:sz w:val="24"/>
            </w:rPr>
            <w:t xml:space="preserve"> </w:t>
          </w:r>
          <w:proofErr w:type="spellStart"/>
          <w:r>
            <w:rPr>
              <w:b/>
              <w:sz w:val="24"/>
            </w:rPr>
            <w:t>Rasberry</w:t>
          </w:r>
          <w:proofErr w:type="spellEnd"/>
        </w:p>
      </w:tc>
      <w:tc>
        <w:tcPr>
          <w:tcW w:w="1772" w:type="dxa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322643" w:rsidRDefault="00F44D2A" w:rsidP="00C83339">
          <w:pPr>
            <w:pStyle w:val="Intestazione"/>
            <w:jc w:val="center"/>
            <w:rPr>
              <w:b/>
              <w:sz w:val="24"/>
            </w:rPr>
          </w:pPr>
          <w:r w:rsidRPr="00322643">
            <w:rPr>
              <w:b/>
              <w:sz w:val="24"/>
            </w:rPr>
            <w:t>XXX001</w:t>
          </w:r>
        </w:p>
      </w:tc>
      <w:tc>
        <w:tcPr>
          <w:tcW w:w="899" w:type="dxa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322643" w:rsidRDefault="00F44D2A" w:rsidP="00C83339">
          <w:pPr>
            <w:pStyle w:val="Intestazione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V.</w:t>
          </w:r>
          <w:r w:rsidRPr="00322643">
            <w:rPr>
              <w:b/>
              <w:sz w:val="24"/>
            </w:rPr>
            <w:t>1.0</w:t>
          </w:r>
        </w:p>
      </w:tc>
      <w:tc>
        <w:tcPr>
          <w:tcW w:w="1438" w:type="dxa"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322643" w:rsidRDefault="00F44D2A" w:rsidP="00C83339">
          <w:pPr>
            <w:pStyle w:val="Intestazione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24-10-2014</w:t>
          </w:r>
        </w:p>
      </w:tc>
      <w:tc>
        <w:tcPr>
          <w:tcW w:w="1618" w:type="dxa"/>
          <w:vMerge/>
          <w:tcBorders>
            <w:top w:val="single" w:sz="4" w:space="0" w:color="4F81BD" w:themeColor="accent1"/>
            <w:left w:val="nil"/>
            <w:bottom w:val="single" w:sz="4" w:space="0" w:color="4F81BD" w:themeColor="accent1"/>
            <w:right w:val="nil"/>
          </w:tcBorders>
          <w:vAlign w:val="center"/>
        </w:tcPr>
        <w:p w:rsidR="00F44D2A" w:rsidRPr="00322643" w:rsidRDefault="00F44D2A" w:rsidP="00C83339">
          <w:pPr>
            <w:pStyle w:val="Intestazione"/>
            <w:jc w:val="center"/>
            <w:rPr>
              <w:b/>
              <w:sz w:val="24"/>
            </w:rPr>
          </w:pPr>
        </w:p>
      </w:tc>
    </w:tr>
  </w:tbl>
  <w:p w:rsidR="00093C20" w:rsidRDefault="00093C20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E6351"/>
    <w:multiLevelType w:val="hybridMultilevel"/>
    <w:tmpl w:val="E83E1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E600D"/>
    <w:multiLevelType w:val="hybridMultilevel"/>
    <w:tmpl w:val="3888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8064A"/>
    <w:multiLevelType w:val="hybridMultilevel"/>
    <w:tmpl w:val="05943C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attachedTemplate r:id="rId1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D2A"/>
    <w:rsid w:val="00093C20"/>
    <w:rsid w:val="000A7AEC"/>
    <w:rsid w:val="002C373C"/>
    <w:rsid w:val="004D6703"/>
    <w:rsid w:val="005841C3"/>
    <w:rsid w:val="005860BD"/>
    <w:rsid w:val="006532E9"/>
    <w:rsid w:val="00726C8A"/>
    <w:rsid w:val="00831DA8"/>
    <w:rsid w:val="008359CB"/>
    <w:rsid w:val="00865077"/>
    <w:rsid w:val="0099765C"/>
    <w:rsid w:val="009D58C8"/>
    <w:rsid w:val="00A02C03"/>
    <w:rsid w:val="00C83339"/>
    <w:rsid w:val="00CE5A90"/>
    <w:rsid w:val="00D27746"/>
    <w:rsid w:val="00D96A21"/>
    <w:rsid w:val="00DF5C19"/>
    <w:rsid w:val="00EA3086"/>
    <w:rsid w:val="00F4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3C20"/>
  </w:style>
  <w:style w:type="paragraph" w:styleId="Titolo1">
    <w:name w:val="heading 1"/>
    <w:basedOn w:val="Normale"/>
    <w:next w:val="Normale"/>
    <w:link w:val="Titolo1Carattere"/>
    <w:uiPriority w:val="9"/>
    <w:qFormat/>
    <w:rsid w:val="00093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93C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3C20"/>
  </w:style>
  <w:style w:type="paragraph" w:styleId="Pidipagina">
    <w:name w:val="footer"/>
    <w:basedOn w:val="Normale"/>
    <w:link w:val="PidipaginaCarattere"/>
    <w:uiPriority w:val="99"/>
    <w:semiHidden/>
    <w:unhideWhenUsed/>
    <w:rsid w:val="00093C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93C2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3C20"/>
    <w:rPr>
      <w:rFonts w:ascii="Tahoma" w:hAnsi="Tahoma" w:cs="Tahoma"/>
      <w:sz w:val="16"/>
      <w:szCs w:val="16"/>
    </w:rPr>
  </w:style>
  <w:style w:type="character" w:styleId="Titolodellibro">
    <w:name w:val="Book Title"/>
    <w:basedOn w:val="Carpredefinitoparagrafo"/>
    <w:uiPriority w:val="33"/>
    <w:qFormat/>
    <w:rsid w:val="00093C20"/>
    <w:rPr>
      <w:b/>
      <w:bCs/>
      <w:smallCaps/>
      <w:spacing w:val="5"/>
    </w:rPr>
  </w:style>
  <w:style w:type="character" w:styleId="Riferimentointenso">
    <w:name w:val="Intense Reference"/>
    <w:basedOn w:val="Carpredefinitoparagrafo"/>
    <w:uiPriority w:val="32"/>
    <w:qFormat/>
    <w:rsid w:val="00093C20"/>
    <w:rPr>
      <w:b/>
      <w:bCs/>
      <w:smallCaps/>
      <w:color w:val="C0504D" w:themeColor="accent2"/>
      <w:spacing w:val="5"/>
      <w:u w:val="single"/>
    </w:rPr>
  </w:style>
  <w:style w:type="character" w:styleId="Enfasiintensa">
    <w:name w:val="Intense Emphasis"/>
    <w:basedOn w:val="Carpredefinitoparagrafo"/>
    <w:uiPriority w:val="21"/>
    <w:qFormat/>
    <w:rsid w:val="00093C20"/>
    <w:rPr>
      <w:b/>
      <w:bCs/>
      <w:i/>
      <w:iCs/>
      <w:color w:val="4F81BD" w:themeColor="accent1"/>
    </w:rPr>
  </w:style>
  <w:style w:type="character" w:styleId="Enfasicorsivo">
    <w:name w:val="Emphasis"/>
    <w:basedOn w:val="Carpredefinitoparagrafo"/>
    <w:uiPriority w:val="20"/>
    <w:qFormat/>
    <w:rsid w:val="00093C20"/>
    <w:rPr>
      <w:i/>
      <w:iCs/>
    </w:rPr>
  </w:style>
  <w:style w:type="paragraph" w:styleId="Titolo">
    <w:name w:val="Title"/>
    <w:basedOn w:val="Normale"/>
    <w:next w:val="Normale"/>
    <w:link w:val="TitoloCarattere"/>
    <w:uiPriority w:val="10"/>
    <w:qFormat/>
    <w:rsid w:val="00093C2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93C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3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imandocommento">
    <w:name w:val="annotation reference"/>
    <w:basedOn w:val="Carpredefinitoparagrafo"/>
    <w:uiPriority w:val="99"/>
    <w:semiHidden/>
    <w:unhideWhenUsed/>
    <w:rsid w:val="00093C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3C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3C2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3C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3C20"/>
    <w:rPr>
      <w:b/>
      <w:bCs/>
      <w:sz w:val="20"/>
      <w:szCs w:val="20"/>
    </w:rPr>
  </w:style>
  <w:style w:type="table" w:customStyle="1" w:styleId="Elencochiaro-Colore11">
    <w:name w:val="Elenco chiaro - Colore 11"/>
    <w:basedOn w:val="Tabellanormale"/>
    <w:uiPriority w:val="61"/>
    <w:rsid w:val="00726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gliatabella">
    <w:name w:val="Table Grid"/>
    <w:basedOn w:val="Tabellanormale"/>
    <w:uiPriority w:val="59"/>
    <w:rsid w:val="00F44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44D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A308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A308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A3086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D6703"/>
    <w:pPr>
      <w:ind w:left="720"/>
      <w:contextualSpacing/>
    </w:pPr>
  </w:style>
  <w:style w:type="paragraph" w:styleId="Nessunaspaziatura">
    <w:name w:val="No Spacing"/>
    <w:uiPriority w:val="1"/>
    <w:qFormat/>
    <w:rsid w:val="00A02C0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02C03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2C03"/>
    <w:rPr>
      <w:i/>
      <w:iCs/>
      <w:color w:val="000000" w:themeColor="text1"/>
    </w:rPr>
  </w:style>
  <w:style w:type="character" w:styleId="Enfasigrassetto">
    <w:name w:val="Strong"/>
    <w:basedOn w:val="Carpredefinitoparagrafo"/>
    <w:uiPriority w:val="22"/>
    <w:qFormat/>
    <w:rsid w:val="00A02C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ondue/GOR5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esco.lippolis\Desktop\Template%20PROCEDURA%20GO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CC9D13-4C2E-4C15-80DD-E329AA52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PROCEDURA GOT</Template>
  <TotalTime>158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francesco.lippolis</dc:creator>
  <cp:lastModifiedBy>francesco.lippolis</cp:lastModifiedBy>
  <cp:revision>5</cp:revision>
  <cp:lastPrinted>2015-04-10T11:49:00Z</cp:lastPrinted>
  <dcterms:created xsi:type="dcterms:W3CDTF">2015-02-20T11:09:00Z</dcterms:created>
  <dcterms:modified xsi:type="dcterms:W3CDTF">2015-04-17T10:58:00Z</dcterms:modified>
</cp:coreProperties>
</file>